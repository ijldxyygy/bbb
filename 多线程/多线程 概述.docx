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73F" w:rsidRPr="0055073F" w:rsidRDefault="00370830" w:rsidP="007A2F74">
      <w:pPr>
        <w:widowControl/>
        <w:spacing w:after="100" w:afterAutospacing="1" w:line="0" w:lineRule="atLeast"/>
        <w:ind w:leftChars="-405" w:left="-1" w:hangingChars="235" w:hanging="849"/>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 xml:space="preserve">多线程 </w:t>
      </w:r>
      <w:r w:rsidR="0055073F" w:rsidRPr="0055073F">
        <w:rPr>
          <w:rFonts w:ascii="宋体" w:eastAsia="宋体" w:hAnsi="宋体" w:cs="宋体"/>
          <w:b/>
          <w:bCs/>
          <w:kern w:val="0"/>
          <w:sz w:val="36"/>
          <w:szCs w:val="36"/>
        </w:rPr>
        <w:t>概述</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这篇文章中，我不会说多线程是什么、线程和进程的区别、多线程有什么用，当然我也不会说什么是串行、什么是并行等问题，这些我们应该都知道的。</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在 iOS 中其实目前有 4 套多线程方案，他们分别是：</w:t>
      </w:r>
    </w:p>
    <w:p w:rsidR="0055073F" w:rsidRPr="0055073F" w:rsidRDefault="0055073F" w:rsidP="007A2F74">
      <w:pPr>
        <w:widowControl/>
        <w:numPr>
          <w:ilvl w:val="0"/>
          <w:numId w:val="1"/>
        </w:numPr>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Pthreads</w:t>
      </w:r>
    </w:p>
    <w:p w:rsidR="0055073F" w:rsidRPr="0055073F" w:rsidRDefault="0055073F" w:rsidP="007A2F74">
      <w:pPr>
        <w:widowControl/>
        <w:numPr>
          <w:ilvl w:val="0"/>
          <w:numId w:val="1"/>
        </w:numPr>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NSThread</w:t>
      </w:r>
    </w:p>
    <w:p w:rsidR="0055073F" w:rsidRPr="0055073F" w:rsidRDefault="0055073F" w:rsidP="007A2F74">
      <w:pPr>
        <w:widowControl/>
        <w:numPr>
          <w:ilvl w:val="0"/>
          <w:numId w:val="1"/>
        </w:numPr>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GCD</w:t>
      </w:r>
    </w:p>
    <w:p w:rsidR="0055073F" w:rsidRPr="0055073F" w:rsidRDefault="0055073F" w:rsidP="007A2F74">
      <w:pPr>
        <w:widowControl/>
        <w:numPr>
          <w:ilvl w:val="0"/>
          <w:numId w:val="1"/>
        </w:numPr>
        <w:spacing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NSOperation &amp; NSOperationQueue</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所以接下来，我会一一讲解这些方案的使用方法和一些案例。在将这些内容的时候，我也会顺带说一些多线程周边产品。比如： </w:t>
      </w:r>
      <w:r w:rsidRPr="0055073F">
        <w:rPr>
          <w:rFonts w:ascii="宋体" w:eastAsia="宋体" w:hAnsi="宋体" w:cs="宋体"/>
          <w:b/>
          <w:bCs/>
          <w:kern w:val="0"/>
          <w:sz w:val="24"/>
          <w:szCs w:val="24"/>
        </w:rPr>
        <w:t>线程同步</w:t>
      </w:r>
      <w:r w:rsidRPr="0055073F">
        <w:rPr>
          <w:rFonts w:ascii="宋体" w:eastAsia="宋体" w:hAnsi="宋体" w:cs="宋体"/>
          <w:kern w:val="0"/>
          <w:sz w:val="24"/>
          <w:szCs w:val="24"/>
        </w:rPr>
        <w:t xml:space="preserve">、 </w:t>
      </w:r>
      <w:r w:rsidRPr="0055073F">
        <w:rPr>
          <w:rFonts w:ascii="宋体" w:eastAsia="宋体" w:hAnsi="宋体" w:cs="宋体"/>
          <w:b/>
          <w:bCs/>
          <w:kern w:val="0"/>
          <w:sz w:val="24"/>
          <w:szCs w:val="24"/>
        </w:rPr>
        <w:t>延时执行</w:t>
      </w:r>
      <w:r w:rsidRPr="0055073F">
        <w:rPr>
          <w:rFonts w:ascii="宋体" w:eastAsia="宋体" w:hAnsi="宋体" w:cs="宋体"/>
          <w:kern w:val="0"/>
          <w:sz w:val="24"/>
          <w:szCs w:val="24"/>
        </w:rPr>
        <w:t xml:space="preserve">、 </w:t>
      </w:r>
      <w:r w:rsidRPr="0055073F">
        <w:rPr>
          <w:rFonts w:ascii="宋体" w:eastAsia="宋体" w:hAnsi="宋体" w:cs="宋体"/>
          <w:b/>
          <w:bCs/>
          <w:kern w:val="0"/>
          <w:sz w:val="24"/>
          <w:szCs w:val="24"/>
        </w:rPr>
        <w:t>单例模式</w:t>
      </w:r>
      <w:r w:rsidRPr="0055073F">
        <w:rPr>
          <w:rFonts w:ascii="宋体" w:eastAsia="宋体" w:hAnsi="宋体" w:cs="宋体"/>
          <w:kern w:val="0"/>
          <w:sz w:val="24"/>
          <w:szCs w:val="24"/>
        </w:rPr>
        <w:t xml:space="preserve"> 等等。</w:t>
      </w:r>
    </w:p>
    <w:p w:rsidR="0055073F" w:rsidRPr="0055073F" w:rsidRDefault="0055073F" w:rsidP="007A2F74">
      <w:pPr>
        <w:widowControl/>
        <w:spacing w:after="100" w:afterAutospacing="1" w:line="0" w:lineRule="atLeast"/>
        <w:ind w:leftChars="-405" w:left="-1" w:hangingChars="235" w:hanging="849"/>
        <w:jc w:val="left"/>
        <w:outlineLvl w:val="1"/>
        <w:rPr>
          <w:rFonts w:ascii="宋体" w:eastAsia="宋体" w:hAnsi="宋体" w:cs="宋体"/>
          <w:b/>
          <w:bCs/>
          <w:kern w:val="0"/>
          <w:sz w:val="36"/>
          <w:szCs w:val="36"/>
        </w:rPr>
      </w:pPr>
      <w:r w:rsidRPr="0055073F">
        <w:rPr>
          <w:rFonts w:ascii="宋体" w:eastAsia="宋体" w:hAnsi="宋体" w:cs="宋体"/>
          <w:b/>
          <w:bCs/>
          <w:kern w:val="0"/>
          <w:sz w:val="36"/>
          <w:szCs w:val="36"/>
        </w:rPr>
        <w:t>Pthreads</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其实这个方案不用说的，只是拿来充个数，为了让大家了解一下就好了。百度百科里是这么说的：</w:t>
      </w:r>
    </w:p>
    <w:p w:rsidR="0055073F" w:rsidRPr="0055073F" w:rsidRDefault="0055073F" w:rsidP="007A2F74">
      <w:pPr>
        <w:widowControl/>
        <w:spacing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POSIX线程（POSIX threads），简称Pthreads，是线程的POSIX标准。该标准定义了创建和操纵线程的一整套API。在类Unix操作系统（Unix、Linux、Mac OS X等）中，都使用Pthreads作为操作系统的线程。</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简单地说，这是一套在很多操作系统上都通用的多线程API，所以移植性很强（然并卵），当然在 iOS 中也是可以的。不过这是基于 </w:t>
      </w:r>
      <w:r w:rsidRPr="0055073F">
        <w:rPr>
          <w:rFonts w:ascii="宋体" w:eastAsia="宋体" w:hAnsi="宋体" w:cs="宋体"/>
          <w:b/>
          <w:bCs/>
          <w:kern w:val="0"/>
          <w:sz w:val="24"/>
          <w:szCs w:val="24"/>
        </w:rPr>
        <w:t>c语言</w:t>
      </w:r>
      <w:r w:rsidRPr="0055073F">
        <w:rPr>
          <w:rFonts w:ascii="宋体" w:eastAsia="宋体" w:hAnsi="宋体" w:cs="宋体"/>
          <w:kern w:val="0"/>
          <w:sz w:val="24"/>
          <w:szCs w:val="24"/>
        </w:rPr>
        <w:t xml:space="preserve"> 的框架，使用起来这酸爽！感受一下：</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OBJECTIVE-C</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当然第一步要包含头文件</w:t>
      </w:r>
    </w:p>
    <w:p w:rsidR="0055073F" w:rsidRPr="0055073F" w:rsidRDefault="0055073F" w:rsidP="007A2F74">
      <w:pPr>
        <w:widowControl/>
        <w:spacing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#import &lt;pthread.h&gt; </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然后创建线程，并执行任务</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(void)touchesBegan:(NSSet *)touches withEvent:(UIEvent *)event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pthread_t 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//创建一个线程并自动执行</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pthread_create(&amp;thread, NULL, start, NULL);</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void *start(void *data)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 [NSThread 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return NULL;</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lastRenderedPageBreak/>
        <w:t>}</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打印输出：</w:t>
      </w:r>
    </w:p>
    <w:p w:rsidR="0055073F" w:rsidRPr="0055073F" w:rsidRDefault="0055073F" w:rsidP="007A2F74">
      <w:pPr>
        <w:widowControl/>
        <w:spacing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2015-07-27 23:57:21.689 testThread[10616:2644653] &lt;NSThread: 0x7fbb48d33690&gt;{number = 2, name = (null)}</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看代码就会发现他需要 </w:t>
      </w:r>
      <w:r w:rsidRPr="0055073F">
        <w:rPr>
          <w:rFonts w:ascii="宋体" w:eastAsia="宋体" w:hAnsi="宋体" w:cs="宋体"/>
          <w:b/>
          <w:bCs/>
          <w:kern w:val="0"/>
          <w:sz w:val="24"/>
          <w:szCs w:val="24"/>
        </w:rPr>
        <w:t>c语言函数</w:t>
      </w:r>
      <w:r w:rsidRPr="0055073F">
        <w:rPr>
          <w:rFonts w:ascii="宋体" w:eastAsia="宋体" w:hAnsi="宋体" w:cs="宋体"/>
          <w:kern w:val="0"/>
          <w:sz w:val="24"/>
          <w:szCs w:val="24"/>
        </w:rPr>
        <w:t>，这是比较蛋疼的，更蛋疼的是你需要手动处理线程的各个状态的转换即管理生命周期，比如，这段代码虽然创建了一个线程，但并没有销毁。</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SWIFT</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很遗憾，在我目前的 swift1.2 中无法执行这套方法，原因是这个函数需要传入一个函数指针 CFunctionPointer&lt;T&gt; 类型，但是目前 swift 无法将方法转换成此类型。听说 swift 2.0 引入一个新特性 @convention(c), 可以完成 Swift 方法转换成 c 语言指针的。</w:t>
      </w:r>
      <w:hyperlink r:id="rId8" w:tgtFrame="_blank" w:history="1">
        <w:r w:rsidRPr="0055073F">
          <w:rPr>
            <w:rFonts w:ascii="宋体" w:eastAsia="宋体" w:hAnsi="宋体" w:cs="宋体"/>
            <w:color w:val="0000FF"/>
            <w:kern w:val="0"/>
            <w:sz w:val="24"/>
            <w:szCs w:val="24"/>
            <w:u w:val="single"/>
          </w:rPr>
          <w:t>在这里可以看到</w:t>
        </w:r>
      </w:hyperlink>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那么，Pthreads 方案的多线程我就介绍这么多，毕竟做 iOS 开发几乎不可能用到。但是如果你感兴趣的话，或者说想要自己实现一套多线程方案，从底层开始定制，那么可以去搜一下相关资料。</w:t>
      </w:r>
    </w:p>
    <w:p w:rsidR="0055073F" w:rsidRPr="0055073F" w:rsidRDefault="0055073F" w:rsidP="007A2F74">
      <w:pPr>
        <w:widowControl/>
        <w:spacing w:after="100" w:afterAutospacing="1" w:line="0" w:lineRule="atLeast"/>
        <w:ind w:leftChars="-405" w:left="-1" w:hangingChars="235" w:hanging="849"/>
        <w:jc w:val="left"/>
        <w:outlineLvl w:val="1"/>
        <w:rPr>
          <w:rFonts w:ascii="宋体" w:eastAsia="宋体" w:hAnsi="宋体" w:cs="宋体"/>
          <w:b/>
          <w:bCs/>
          <w:kern w:val="0"/>
          <w:sz w:val="36"/>
          <w:szCs w:val="36"/>
        </w:rPr>
      </w:pPr>
      <w:r w:rsidRPr="0055073F">
        <w:rPr>
          <w:rFonts w:ascii="宋体" w:eastAsia="宋体" w:hAnsi="宋体" w:cs="宋体"/>
          <w:b/>
          <w:bCs/>
          <w:kern w:val="0"/>
          <w:sz w:val="36"/>
          <w:szCs w:val="36"/>
        </w:rPr>
        <w:t>NSThread</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这套方案是经过苹果封装后的，并且完全面向对象的。所以你可以直接操控线程对象，非常直观和方便。但是，它的生命周期还是需要我们手动管理，所以这套方案也是偶尔用用，比如 [NSThread currentThread]，它可以获取当前线程类，你就可以知道当前线程的各种属性，用于调试十分方便。下面来看看它的一些用法。</w:t>
      </w:r>
    </w:p>
    <w:p w:rsidR="0055073F" w:rsidRPr="0055073F" w:rsidRDefault="0055073F" w:rsidP="007A2F74">
      <w:pPr>
        <w:widowControl/>
        <w:spacing w:after="100" w:afterAutospacing="1" w:line="0" w:lineRule="atLeast"/>
        <w:ind w:leftChars="-405" w:left="-213" w:hangingChars="235" w:hanging="637"/>
        <w:jc w:val="left"/>
        <w:outlineLvl w:val="2"/>
        <w:rPr>
          <w:rFonts w:ascii="宋体" w:eastAsia="宋体" w:hAnsi="宋体" w:cs="宋体"/>
          <w:b/>
          <w:bCs/>
          <w:kern w:val="0"/>
          <w:sz w:val="27"/>
          <w:szCs w:val="27"/>
        </w:rPr>
      </w:pPr>
      <w:r w:rsidRPr="0055073F">
        <w:rPr>
          <w:rFonts w:ascii="宋体" w:eastAsia="宋体" w:hAnsi="宋体" w:cs="宋体"/>
          <w:b/>
          <w:bCs/>
          <w:kern w:val="0"/>
          <w:sz w:val="27"/>
          <w:szCs w:val="27"/>
        </w:rPr>
        <w:t>创建并启动</w:t>
      </w:r>
    </w:p>
    <w:p w:rsidR="0055073F" w:rsidRPr="0055073F" w:rsidRDefault="0055073F" w:rsidP="007A2F74">
      <w:pPr>
        <w:widowControl/>
        <w:numPr>
          <w:ilvl w:val="0"/>
          <w:numId w:val="2"/>
        </w:numPr>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先创建线程类，再启动</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OBJECTIVE-C</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 创建</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NSThread *thread = [[NSThread alloc] initWithTarget:self selector:@selector(run:) object:nil];</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 启动</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[thread start];</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SWIFT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//创建</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let thread = NSThread(target: self, selector: "run:", object: nil)</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//启动</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thread.start()</w:t>
      </w:r>
    </w:p>
    <w:p w:rsidR="0055073F" w:rsidRPr="0055073F" w:rsidRDefault="0055073F" w:rsidP="007A2F74">
      <w:pPr>
        <w:widowControl/>
        <w:numPr>
          <w:ilvl w:val="0"/>
          <w:numId w:val="2"/>
        </w:numPr>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lastRenderedPageBreak/>
        <w:t>创建并自动启动</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OBJECTIVE-C</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[NSThread detachNewThreadSelector:@selector(run:) toTarget:self withObject:nil];</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SWIFT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NSThread.detachNewThreadSelector("run:", toTarget: self, withObject: nil)</w:t>
      </w:r>
    </w:p>
    <w:p w:rsidR="0055073F" w:rsidRPr="0055073F" w:rsidRDefault="0055073F" w:rsidP="007A2F74">
      <w:pPr>
        <w:widowControl/>
        <w:numPr>
          <w:ilvl w:val="0"/>
          <w:numId w:val="2"/>
        </w:numPr>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使用 NSObject 的方法创建并自动启动</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OBJECTIVE-C</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[self performSelectorInBackground:@selector(run:) withObject:nil];</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SWIFT</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很遗憾 too! 苹果认为 performSelector: 不安全，所以在 Swift 去掉了这个方法。</w:t>
      </w:r>
    </w:p>
    <w:p w:rsidR="0055073F" w:rsidRPr="0055073F" w:rsidRDefault="0055073F" w:rsidP="007A2F74">
      <w:pPr>
        <w:widowControl/>
        <w:spacing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Note: The performSelector: method and related selector-invoking methods are not imported in Swift because they are inherently unsafe.</w:t>
      </w:r>
    </w:p>
    <w:p w:rsidR="0055073F" w:rsidRPr="0055073F" w:rsidRDefault="0055073F" w:rsidP="007A2F74">
      <w:pPr>
        <w:widowControl/>
        <w:spacing w:after="100" w:afterAutospacing="1" w:line="0" w:lineRule="atLeast"/>
        <w:ind w:leftChars="-405" w:left="-213" w:hangingChars="235" w:hanging="637"/>
        <w:jc w:val="left"/>
        <w:outlineLvl w:val="2"/>
        <w:rPr>
          <w:rFonts w:ascii="宋体" w:eastAsia="宋体" w:hAnsi="宋体" w:cs="宋体"/>
          <w:b/>
          <w:bCs/>
          <w:kern w:val="0"/>
          <w:sz w:val="27"/>
          <w:szCs w:val="27"/>
        </w:rPr>
      </w:pPr>
      <w:r w:rsidRPr="0055073F">
        <w:rPr>
          <w:rFonts w:ascii="宋体" w:eastAsia="宋体" w:hAnsi="宋体" w:cs="宋体"/>
          <w:b/>
          <w:bCs/>
          <w:kern w:val="0"/>
          <w:sz w:val="27"/>
          <w:szCs w:val="27"/>
        </w:rPr>
        <w:t>其他方法</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除了创建启动外，NSThread 还以很多方法，下面我列举一些常见的方法，当然我列举的并不完整，更多方法大家可以去类的定义里去看。</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OBJECTIVE-C</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//取消线程</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(void)cancel;</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//启动线程</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(void)start;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//判断某个线程的状态的属性</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@property (readonly, getter=isExecuting) BOOL executing;</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@property (readonly, getter=isFinished) BOOL finished;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@property (readonly, getter=isCancelled) BOOL cancelled;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//设置和获取线程名字</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-(void)setName:(NSString *)n;</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-(NSString *)name;</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//获取当前线程信息</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(NSThread *)currentThread;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//获取主线程信息</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(NSThread *)mainThread;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//使当前线程暂停一段时间，或者暂停到某个时刻</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(void)sleepForTimeInterval:(NSTimeInterval)time;</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(void)sleepUntilDate:(NSDate *)date;</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SWIFT</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Swift的方法名字和OC的方法名都一样，我就不浪费空间列举出来了。</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其实，NSThread 用起来也挺简单的，因为它就那几种方法。同时，我们也只有在一些非常简单的场景才会用 NSThread, 毕竟它还不够智能，不能优雅地处理多线程中的其他高级概念。所以接下来要说的内容才是重点。</w:t>
      </w:r>
    </w:p>
    <w:p w:rsidR="0055073F" w:rsidRPr="0055073F" w:rsidRDefault="0055073F" w:rsidP="007A2F74">
      <w:pPr>
        <w:widowControl/>
        <w:spacing w:after="100" w:afterAutospacing="1" w:line="0" w:lineRule="atLeast"/>
        <w:ind w:leftChars="-405" w:left="-1" w:hangingChars="235" w:hanging="849"/>
        <w:jc w:val="left"/>
        <w:outlineLvl w:val="1"/>
        <w:rPr>
          <w:rFonts w:ascii="宋体" w:eastAsia="宋体" w:hAnsi="宋体" w:cs="宋体"/>
          <w:b/>
          <w:bCs/>
          <w:kern w:val="0"/>
          <w:sz w:val="36"/>
          <w:szCs w:val="36"/>
        </w:rPr>
      </w:pPr>
      <w:r w:rsidRPr="0055073F">
        <w:rPr>
          <w:rFonts w:ascii="宋体" w:eastAsia="宋体" w:hAnsi="宋体" w:cs="宋体"/>
          <w:b/>
          <w:bCs/>
          <w:kern w:val="0"/>
          <w:sz w:val="36"/>
          <w:szCs w:val="36"/>
        </w:rPr>
        <w:t>GCD</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Grand Central Dispatch，听名字就霸气。它是苹果为多核的并行运算提出的解决方案，所以会自动合理地利用更多的CPU内核（比如双核、四核），最重要的是它会自动管理线程的生命周期（创建线程、调度任务、销毁线程），完全不需要我们管理，我们只需要告诉干什么就行。同时它使用的也是 c语言，不过由于使用了 Block（Swift里叫做闭包），使得使用起来更加方便，而且灵活。所以基本上大家都使用 GCD 这套方案，老少咸宜，实在是居家旅行、杀人灭口，必备良药。不好意思，有点中二，咱们继续。</w:t>
      </w:r>
    </w:p>
    <w:p w:rsidR="0055073F" w:rsidRPr="0055073F" w:rsidRDefault="0055073F" w:rsidP="007A2F74">
      <w:pPr>
        <w:widowControl/>
        <w:spacing w:after="100" w:afterAutospacing="1" w:line="0" w:lineRule="atLeast"/>
        <w:ind w:leftChars="-405" w:left="-213" w:hangingChars="235" w:hanging="637"/>
        <w:jc w:val="left"/>
        <w:outlineLvl w:val="2"/>
        <w:rPr>
          <w:rFonts w:ascii="宋体" w:eastAsia="宋体" w:hAnsi="宋体" w:cs="宋体"/>
          <w:b/>
          <w:bCs/>
          <w:kern w:val="0"/>
          <w:sz w:val="27"/>
          <w:szCs w:val="27"/>
        </w:rPr>
      </w:pPr>
      <w:r w:rsidRPr="0055073F">
        <w:rPr>
          <w:rFonts w:ascii="宋体" w:eastAsia="宋体" w:hAnsi="宋体" w:cs="宋体"/>
          <w:b/>
          <w:bCs/>
          <w:kern w:val="0"/>
          <w:sz w:val="27"/>
          <w:szCs w:val="27"/>
        </w:rPr>
        <w:t>任务和队列</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在 GCD 中，加入了两个非常重要的概念： </w:t>
      </w:r>
      <w:r w:rsidRPr="0055073F">
        <w:rPr>
          <w:rFonts w:ascii="宋体" w:eastAsia="宋体" w:hAnsi="宋体" w:cs="宋体"/>
          <w:b/>
          <w:bCs/>
          <w:kern w:val="0"/>
          <w:sz w:val="24"/>
          <w:szCs w:val="24"/>
        </w:rPr>
        <w:t>任务</w:t>
      </w:r>
      <w:r w:rsidRPr="0055073F">
        <w:rPr>
          <w:rFonts w:ascii="宋体" w:eastAsia="宋体" w:hAnsi="宋体" w:cs="宋体"/>
          <w:kern w:val="0"/>
          <w:sz w:val="24"/>
          <w:szCs w:val="24"/>
        </w:rPr>
        <w:t xml:space="preserve"> 和 </w:t>
      </w:r>
      <w:r w:rsidRPr="0055073F">
        <w:rPr>
          <w:rFonts w:ascii="宋体" w:eastAsia="宋体" w:hAnsi="宋体" w:cs="宋体"/>
          <w:b/>
          <w:bCs/>
          <w:kern w:val="0"/>
          <w:sz w:val="24"/>
          <w:szCs w:val="24"/>
        </w:rPr>
        <w:t>队列</w:t>
      </w:r>
      <w:r w:rsidRPr="0055073F">
        <w:rPr>
          <w:rFonts w:ascii="宋体" w:eastAsia="宋体" w:hAnsi="宋体" w:cs="宋体"/>
          <w:kern w:val="0"/>
          <w:sz w:val="24"/>
          <w:szCs w:val="24"/>
        </w:rPr>
        <w:t>。</w:t>
      </w:r>
    </w:p>
    <w:p w:rsidR="0055073F" w:rsidRPr="0055073F" w:rsidRDefault="0055073F" w:rsidP="007A2F74">
      <w:pPr>
        <w:widowControl/>
        <w:numPr>
          <w:ilvl w:val="0"/>
          <w:numId w:val="3"/>
        </w:numPr>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任务：即操作，你想要干什么，说白了就是一段代码，在 GCD 中就是一个 Block，所以添加任务十分方便。任务有两种执行方式： </w:t>
      </w:r>
      <w:r w:rsidRPr="0055073F">
        <w:rPr>
          <w:rFonts w:ascii="宋体" w:eastAsia="宋体" w:hAnsi="宋体" w:cs="宋体"/>
          <w:b/>
          <w:bCs/>
          <w:kern w:val="0"/>
          <w:sz w:val="24"/>
          <w:szCs w:val="24"/>
        </w:rPr>
        <w:t>同步执行</w:t>
      </w:r>
      <w:r w:rsidRPr="0055073F">
        <w:rPr>
          <w:rFonts w:ascii="宋体" w:eastAsia="宋体" w:hAnsi="宋体" w:cs="宋体"/>
          <w:kern w:val="0"/>
          <w:sz w:val="24"/>
          <w:szCs w:val="24"/>
        </w:rPr>
        <w:t xml:space="preserve"> 和 </w:t>
      </w:r>
      <w:r w:rsidRPr="0055073F">
        <w:rPr>
          <w:rFonts w:ascii="宋体" w:eastAsia="宋体" w:hAnsi="宋体" w:cs="宋体"/>
          <w:b/>
          <w:bCs/>
          <w:kern w:val="0"/>
          <w:sz w:val="24"/>
          <w:szCs w:val="24"/>
        </w:rPr>
        <w:t>异步执行</w:t>
      </w:r>
      <w:r w:rsidRPr="0055073F">
        <w:rPr>
          <w:rFonts w:ascii="宋体" w:eastAsia="宋体" w:hAnsi="宋体" w:cs="宋体"/>
          <w:kern w:val="0"/>
          <w:sz w:val="24"/>
          <w:szCs w:val="24"/>
        </w:rPr>
        <w:t>，他们之间的区别是 是否会创建新的线程。</w:t>
      </w:r>
    </w:p>
    <w:p w:rsidR="0055073F" w:rsidRPr="0055073F" w:rsidRDefault="0055073F" w:rsidP="007A2F74">
      <w:pPr>
        <w:widowControl/>
        <w:spacing w:after="100" w:afterAutospacing="1" w:line="0" w:lineRule="atLeast"/>
        <w:ind w:leftChars="-405" w:left="-284" w:hangingChars="235" w:hanging="566"/>
        <w:jc w:val="left"/>
        <w:rPr>
          <w:rFonts w:ascii="宋体" w:eastAsia="宋体" w:hAnsi="宋体" w:cs="宋体"/>
          <w:kern w:val="0"/>
          <w:sz w:val="24"/>
          <w:szCs w:val="24"/>
        </w:rPr>
      </w:pPr>
      <w:r w:rsidRPr="0055073F">
        <w:rPr>
          <w:rFonts w:ascii="宋体" w:eastAsia="宋体" w:hAnsi="宋体" w:cs="宋体"/>
          <w:b/>
          <w:bCs/>
          <w:kern w:val="0"/>
          <w:sz w:val="24"/>
          <w:szCs w:val="24"/>
        </w:rPr>
        <w:t>同步执行</w:t>
      </w:r>
      <w:r w:rsidRPr="0055073F">
        <w:rPr>
          <w:rFonts w:ascii="宋体" w:eastAsia="宋体" w:hAnsi="宋体" w:cs="宋体"/>
          <w:kern w:val="0"/>
          <w:sz w:val="24"/>
          <w:szCs w:val="24"/>
        </w:rPr>
        <w:t>：</w:t>
      </w:r>
      <w:del w:id="0" w:author="Unknown">
        <w:r w:rsidRPr="0055073F">
          <w:rPr>
            <w:rFonts w:ascii="宋体" w:eastAsia="宋体" w:hAnsi="宋体" w:cs="宋体"/>
            <w:kern w:val="0"/>
            <w:sz w:val="24"/>
            <w:szCs w:val="24"/>
          </w:rPr>
          <w:delText>只要是同步执行的任务，都会在当前线程执行，不会另开线程。</w:delText>
        </w:r>
      </w:del>
      <w:r w:rsidRPr="0055073F">
        <w:rPr>
          <w:rFonts w:ascii="宋体" w:eastAsia="宋体" w:hAnsi="宋体" w:cs="宋体"/>
          <w:kern w:val="0"/>
          <w:sz w:val="24"/>
          <w:szCs w:val="24"/>
        </w:rPr>
        <w:t xml:space="preserve"> </w:t>
      </w:r>
    </w:p>
    <w:p w:rsidR="0055073F" w:rsidRPr="0055073F" w:rsidRDefault="0055073F" w:rsidP="007A2F74">
      <w:pPr>
        <w:widowControl/>
        <w:spacing w:after="100" w:afterAutospacing="1" w:line="0" w:lineRule="atLeast"/>
        <w:ind w:leftChars="-405" w:left="-284" w:hangingChars="235" w:hanging="566"/>
        <w:jc w:val="left"/>
        <w:rPr>
          <w:rFonts w:ascii="宋体" w:eastAsia="宋体" w:hAnsi="宋体" w:cs="宋体"/>
          <w:kern w:val="0"/>
          <w:sz w:val="24"/>
          <w:szCs w:val="24"/>
        </w:rPr>
      </w:pPr>
      <w:r w:rsidRPr="0055073F">
        <w:rPr>
          <w:rFonts w:ascii="宋体" w:eastAsia="宋体" w:hAnsi="宋体" w:cs="宋体"/>
          <w:b/>
          <w:bCs/>
          <w:kern w:val="0"/>
          <w:sz w:val="24"/>
          <w:szCs w:val="24"/>
        </w:rPr>
        <w:t>异步执行</w:t>
      </w:r>
      <w:r w:rsidRPr="0055073F">
        <w:rPr>
          <w:rFonts w:ascii="宋体" w:eastAsia="宋体" w:hAnsi="宋体" w:cs="宋体"/>
          <w:kern w:val="0"/>
          <w:sz w:val="24"/>
          <w:szCs w:val="24"/>
        </w:rPr>
        <w:t>：</w:t>
      </w:r>
      <w:del w:id="1" w:author="Unknown">
        <w:r w:rsidRPr="0055073F">
          <w:rPr>
            <w:rFonts w:ascii="宋体" w:eastAsia="宋体" w:hAnsi="宋体" w:cs="宋体"/>
            <w:kern w:val="0"/>
            <w:sz w:val="24"/>
            <w:szCs w:val="24"/>
          </w:rPr>
          <w:delText>只要是异步执行的任务，都会另开线程，在别的线程执行。</w:delText>
        </w:r>
      </w:del>
      <w:r w:rsidRPr="0055073F">
        <w:rPr>
          <w:rFonts w:ascii="宋体" w:eastAsia="宋体" w:hAnsi="宋体" w:cs="宋体"/>
          <w:kern w:val="0"/>
          <w:sz w:val="24"/>
          <w:szCs w:val="24"/>
        </w:rPr>
        <w:t xml:space="preserve"> </w:t>
      </w:r>
    </w:p>
    <w:p w:rsidR="0055073F" w:rsidRPr="0055073F" w:rsidRDefault="0055073F" w:rsidP="007A2F74">
      <w:pPr>
        <w:widowControl/>
        <w:spacing w:afterAutospacing="1" w:line="0" w:lineRule="atLeast"/>
        <w:ind w:leftChars="-405" w:left="-284" w:hangingChars="235" w:hanging="566"/>
        <w:jc w:val="left"/>
        <w:rPr>
          <w:rFonts w:ascii="宋体" w:eastAsia="宋体" w:hAnsi="宋体" w:cs="宋体"/>
          <w:kern w:val="0"/>
          <w:sz w:val="24"/>
          <w:szCs w:val="24"/>
        </w:rPr>
      </w:pPr>
      <w:r w:rsidRPr="0055073F">
        <w:rPr>
          <w:rFonts w:ascii="宋体" w:eastAsia="宋体" w:hAnsi="宋体" w:cs="宋体"/>
          <w:b/>
          <w:bCs/>
          <w:kern w:val="0"/>
          <w:sz w:val="24"/>
          <w:szCs w:val="24"/>
        </w:rPr>
        <w:t>更新</w:t>
      </w:r>
      <w:r w:rsidRPr="0055073F">
        <w:rPr>
          <w:rFonts w:ascii="宋体" w:eastAsia="宋体" w:hAnsi="宋体" w:cs="宋体"/>
          <w:kern w:val="0"/>
          <w:sz w:val="24"/>
          <w:szCs w:val="24"/>
        </w:rPr>
        <w:t>：</w:t>
      </w:r>
      <w:r w:rsidRPr="0055073F">
        <w:rPr>
          <w:rFonts w:ascii="宋体" w:eastAsia="宋体" w:hAnsi="宋体" w:cs="宋体"/>
          <w:kern w:val="0"/>
          <w:sz w:val="24"/>
          <w:szCs w:val="24"/>
        </w:rPr>
        <w:br/>
        <w:t>这里说的并不准确，同步（sync） 和 异步（async） 的主要区别在于会不会阻塞当前线程，直到 Block 中的任务执行完毕！</w:t>
      </w:r>
      <w:r w:rsidRPr="0055073F">
        <w:rPr>
          <w:rFonts w:ascii="宋体" w:eastAsia="宋体" w:hAnsi="宋体" w:cs="宋体"/>
          <w:kern w:val="0"/>
          <w:sz w:val="24"/>
          <w:szCs w:val="24"/>
        </w:rPr>
        <w:br/>
        <w:t>如果是 同步（sync） 操作，它会阻塞当前线程并等待 Block 中的任务执行完毕，然后当前线程才会继续往下运行。</w:t>
      </w:r>
      <w:r w:rsidRPr="0055073F">
        <w:rPr>
          <w:rFonts w:ascii="宋体" w:eastAsia="宋体" w:hAnsi="宋体" w:cs="宋体"/>
          <w:kern w:val="0"/>
          <w:sz w:val="24"/>
          <w:szCs w:val="24"/>
        </w:rPr>
        <w:br/>
        <w:t>如果是 异步（async）操作，当前线程会直接往下执行，它不会阻塞当前线程。</w:t>
      </w:r>
    </w:p>
    <w:p w:rsidR="0055073F" w:rsidRPr="0055073F" w:rsidRDefault="0055073F" w:rsidP="007A2F74">
      <w:pPr>
        <w:widowControl/>
        <w:numPr>
          <w:ilvl w:val="0"/>
          <w:numId w:val="3"/>
        </w:numPr>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队列：用于存放任务。一共有两种队列， </w:t>
      </w:r>
      <w:r w:rsidRPr="0055073F">
        <w:rPr>
          <w:rFonts w:ascii="宋体" w:eastAsia="宋体" w:hAnsi="宋体" w:cs="宋体"/>
          <w:b/>
          <w:bCs/>
          <w:kern w:val="0"/>
          <w:sz w:val="24"/>
          <w:szCs w:val="24"/>
        </w:rPr>
        <w:t>串行队列</w:t>
      </w:r>
      <w:r w:rsidRPr="0055073F">
        <w:rPr>
          <w:rFonts w:ascii="宋体" w:eastAsia="宋体" w:hAnsi="宋体" w:cs="宋体"/>
          <w:kern w:val="0"/>
          <w:sz w:val="24"/>
          <w:szCs w:val="24"/>
        </w:rPr>
        <w:t xml:space="preserve"> 和 </w:t>
      </w:r>
      <w:r w:rsidRPr="0055073F">
        <w:rPr>
          <w:rFonts w:ascii="宋体" w:eastAsia="宋体" w:hAnsi="宋体" w:cs="宋体"/>
          <w:b/>
          <w:bCs/>
          <w:kern w:val="0"/>
          <w:sz w:val="24"/>
          <w:szCs w:val="24"/>
        </w:rPr>
        <w:t>并行队列</w:t>
      </w:r>
      <w:r w:rsidRPr="0055073F">
        <w:rPr>
          <w:rFonts w:ascii="宋体" w:eastAsia="宋体" w:hAnsi="宋体" w:cs="宋体"/>
          <w:kern w:val="0"/>
          <w:sz w:val="24"/>
          <w:szCs w:val="24"/>
        </w:rPr>
        <w:t>。</w:t>
      </w:r>
    </w:p>
    <w:p w:rsidR="0055073F" w:rsidRPr="0055073F" w:rsidRDefault="0055073F" w:rsidP="007A2F74">
      <w:pPr>
        <w:widowControl/>
        <w:spacing w:after="100" w:afterAutospacing="1" w:line="0" w:lineRule="atLeast"/>
        <w:ind w:leftChars="-405" w:left="-284" w:hangingChars="235" w:hanging="566"/>
        <w:jc w:val="left"/>
        <w:rPr>
          <w:rFonts w:ascii="宋体" w:eastAsia="宋体" w:hAnsi="宋体" w:cs="宋体"/>
          <w:kern w:val="0"/>
          <w:sz w:val="24"/>
          <w:szCs w:val="24"/>
        </w:rPr>
      </w:pPr>
      <w:r w:rsidRPr="0055073F">
        <w:rPr>
          <w:rFonts w:ascii="宋体" w:eastAsia="宋体" w:hAnsi="宋体" w:cs="宋体"/>
          <w:b/>
          <w:bCs/>
          <w:kern w:val="0"/>
          <w:sz w:val="24"/>
          <w:szCs w:val="24"/>
        </w:rPr>
        <w:t>串行队列</w:t>
      </w:r>
      <w:r w:rsidRPr="0055073F">
        <w:rPr>
          <w:rFonts w:ascii="宋体" w:eastAsia="宋体" w:hAnsi="宋体" w:cs="宋体"/>
          <w:kern w:val="0"/>
          <w:sz w:val="24"/>
          <w:szCs w:val="24"/>
        </w:rPr>
        <w:t xml:space="preserve"> 中的任务会根据队列的定义 FIFO 的执行，一个接一个的先进先出的进行执行。 </w:t>
      </w:r>
    </w:p>
    <w:p w:rsidR="0055073F" w:rsidRPr="0055073F" w:rsidRDefault="0055073F" w:rsidP="007A2F74">
      <w:pPr>
        <w:widowControl/>
        <w:spacing w:afterAutospacing="1" w:line="0" w:lineRule="atLeast"/>
        <w:ind w:leftChars="-405" w:left="-284" w:hangingChars="235" w:hanging="566"/>
        <w:jc w:val="left"/>
        <w:rPr>
          <w:rFonts w:ascii="宋体" w:eastAsia="宋体" w:hAnsi="宋体" w:cs="宋体"/>
          <w:kern w:val="0"/>
          <w:sz w:val="24"/>
          <w:szCs w:val="24"/>
        </w:rPr>
      </w:pPr>
      <w:r w:rsidRPr="0055073F">
        <w:rPr>
          <w:rFonts w:ascii="宋体" w:eastAsia="宋体" w:hAnsi="宋体" w:cs="宋体"/>
          <w:b/>
          <w:bCs/>
          <w:kern w:val="0"/>
          <w:sz w:val="24"/>
          <w:szCs w:val="24"/>
        </w:rPr>
        <w:lastRenderedPageBreak/>
        <w:t>更新</w:t>
      </w:r>
      <w:r w:rsidRPr="0055073F">
        <w:rPr>
          <w:rFonts w:ascii="宋体" w:eastAsia="宋体" w:hAnsi="宋体" w:cs="宋体"/>
          <w:kern w:val="0"/>
          <w:sz w:val="24"/>
          <w:szCs w:val="24"/>
        </w:rPr>
        <w:t>：放到串行队列的任务，GCD 会 FIFO（先进先出） 地取出来一个，执行一个，然后取下一个，这样一个一个的执行。</w:t>
      </w:r>
    </w:p>
    <w:p w:rsidR="0055073F" w:rsidRPr="0055073F" w:rsidRDefault="0055073F" w:rsidP="007A2F74">
      <w:pPr>
        <w:widowControl/>
        <w:spacing w:after="100" w:afterAutospacing="1" w:line="0" w:lineRule="atLeast"/>
        <w:ind w:leftChars="-405" w:left="-284" w:hangingChars="235" w:hanging="566"/>
        <w:jc w:val="left"/>
        <w:rPr>
          <w:rFonts w:ascii="宋体" w:eastAsia="宋体" w:hAnsi="宋体" w:cs="宋体"/>
          <w:kern w:val="0"/>
          <w:sz w:val="24"/>
          <w:szCs w:val="24"/>
        </w:rPr>
      </w:pPr>
      <w:r w:rsidRPr="0055073F">
        <w:rPr>
          <w:rFonts w:ascii="宋体" w:eastAsia="宋体" w:hAnsi="宋体" w:cs="宋体"/>
          <w:b/>
          <w:bCs/>
          <w:kern w:val="0"/>
          <w:sz w:val="24"/>
          <w:szCs w:val="24"/>
        </w:rPr>
        <w:t>并行队列</w:t>
      </w:r>
      <w:r w:rsidRPr="0055073F">
        <w:rPr>
          <w:rFonts w:ascii="宋体" w:eastAsia="宋体" w:hAnsi="宋体" w:cs="宋体"/>
          <w:kern w:val="0"/>
          <w:sz w:val="24"/>
          <w:szCs w:val="24"/>
        </w:rPr>
        <w:t xml:space="preserve"> 中的任务 </w:t>
      </w:r>
      <w:del w:id="2" w:author="Unknown">
        <w:r w:rsidRPr="0055073F">
          <w:rPr>
            <w:rFonts w:ascii="宋体" w:eastAsia="宋体" w:hAnsi="宋体" w:cs="宋体"/>
            <w:kern w:val="0"/>
            <w:sz w:val="24"/>
            <w:szCs w:val="24"/>
          </w:rPr>
          <w:delText>根据同步或异步有不同的执行方式。</w:delText>
        </w:r>
      </w:del>
    </w:p>
    <w:p w:rsidR="0055073F" w:rsidRPr="0055073F" w:rsidRDefault="0055073F" w:rsidP="007A2F74">
      <w:pPr>
        <w:widowControl/>
        <w:spacing w:afterAutospacing="1" w:line="0" w:lineRule="atLeast"/>
        <w:ind w:leftChars="-405" w:left="-284" w:hangingChars="235" w:hanging="566"/>
        <w:jc w:val="left"/>
        <w:rPr>
          <w:rFonts w:ascii="宋体" w:eastAsia="宋体" w:hAnsi="宋体" w:cs="宋体"/>
          <w:kern w:val="0"/>
          <w:sz w:val="24"/>
          <w:szCs w:val="24"/>
        </w:rPr>
      </w:pPr>
      <w:r w:rsidRPr="0055073F">
        <w:rPr>
          <w:rFonts w:ascii="宋体" w:eastAsia="宋体" w:hAnsi="宋体" w:cs="宋体"/>
          <w:b/>
          <w:bCs/>
          <w:kern w:val="0"/>
          <w:sz w:val="24"/>
          <w:szCs w:val="24"/>
        </w:rPr>
        <w:t>更新</w:t>
      </w:r>
      <w:r w:rsidRPr="0055073F">
        <w:rPr>
          <w:rFonts w:ascii="宋体" w:eastAsia="宋体" w:hAnsi="宋体" w:cs="宋体"/>
          <w:kern w:val="0"/>
          <w:sz w:val="24"/>
          <w:szCs w:val="24"/>
        </w:rPr>
        <w:t>：放到并行队列的任务，GCD 也会 FIFO的取出来，但不同的是，它取出来一个就会放到别的线程，然后再取出来一个又放到另一个的线程。这样由于取的动作很快，忽略不计，看起来，所有的任务都是一起执行的。不过需要注意，GCD 会根据系统资源控制并行的数量，所以如果任务很多，它并不会让所有任务同时执行。</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虽然很绕，但请看下表：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gridCol w:w="2030"/>
        <w:gridCol w:w="2045"/>
      </w:tblGrid>
      <w:tr w:rsidR="0055073F" w:rsidRPr="0055073F" w:rsidTr="0055073F">
        <w:trPr>
          <w:tblHeader/>
          <w:tblCellSpacing w:w="15" w:type="dxa"/>
        </w:trPr>
        <w:tc>
          <w:tcPr>
            <w:tcW w:w="0" w:type="auto"/>
            <w:vAlign w:val="center"/>
            <w:hideMark/>
          </w:tcPr>
          <w:p w:rsidR="0055073F" w:rsidRPr="0055073F" w:rsidRDefault="0055073F" w:rsidP="007A2F74">
            <w:pPr>
              <w:widowControl/>
              <w:spacing w:line="0" w:lineRule="atLeast"/>
              <w:ind w:leftChars="-405" w:left="-286" w:hangingChars="235" w:hanging="564"/>
              <w:jc w:val="left"/>
              <w:rPr>
                <w:rFonts w:ascii="宋体" w:eastAsia="宋体" w:hAnsi="宋体" w:cs="宋体"/>
                <w:kern w:val="0"/>
                <w:sz w:val="24"/>
                <w:szCs w:val="24"/>
              </w:rPr>
            </w:pPr>
          </w:p>
        </w:tc>
        <w:tc>
          <w:tcPr>
            <w:tcW w:w="0" w:type="auto"/>
            <w:vAlign w:val="center"/>
            <w:hideMark/>
          </w:tcPr>
          <w:p w:rsidR="0055073F" w:rsidRPr="0055073F" w:rsidRDefault="0055073F" w:rsidP="007A2F74">
            <w:pPr>
              <w:widowControl/>
              <w:spacing w:line="0" w:lineRule="atLeast"/>
              <w:ind w:leftChars="-405" w:left="-284" w:hangingChars="235" w:hanging="566"/>
              <w:jc w:val="center"/>
              <w:rPr>
                <w:rFonts w:ascii="宋体" w:eastAsia="宋体" w:hAnsi="宋体" w:cs="宋体"/>
                <w:b/>
                <w:bCs/>
                <w:kern w:val="0"/>
                <w:sz w:val="24"/>
                <w:szCs w:val="24"/>
              </w:rPr>
            </w:pPr>
            <w:r w:rsidRPr="0055073F">
              <w:rPr>
                <w:rFonts w:ascii="宋体" w:eastAsia="宋体" w:hAnsi="宋体" w:cs="宋体"/>
                <w:b/>
                <w:bCs/>
                <w:kern w:val="0"/>
                <w:sz w:val="24"/>
                <w:szCs w:val="24"/>
              </w:rPr>
              <w:t>同步执行</w:t>
            </w:r>
          </w:p>
        </w:tc>
        <w:tc>
          <w:tcPr>
            <w:tcW w:w="0" w:type="auto"/>
            <w:vAlign w:val="center"/>
            <w:hideMark/>
          </w:tcPr>
          <w:p w:rsidR="0055073F" w:rsidRPr="0055073F" w:rsidRDefault="0055073F" w:rsidP="007A2F74">
            <w:pPr>
              <w:widowControl/>
              <w:spacing w:line="0" w:lineRule="atLeast"/>
              <w:ind w:leftChars="-405" w:left="-284" w:hangingChars="235" w:hanging="566"/>
              <w:jc w:val="center"/>
              <w:rPr>
                <w:rFonts w:ascii="宋体" w:eastAsia="宋体" w:hAnsi="宋体" w:cs="宋体"/>
                <w:b/>
                <w:bCs/>
                <w:kern w:val="0"/>
                <w:sz w:val="24"/>
                <w:szCs w:val="24"/>
              </w:rPr>
            </w:pPr>
            <w:r w:rsidRPr="0055073F">
              <w:rPr>
                <w:rFonts w:ascii="宋体" w:eastAsia="宋体" w:hAnsi="宋体" w:cs="宋体"/>
                <w:b/>
                <w:bCs/>
                <w:kern w:val="0"/>
                <w:sz w:val="24"/>
                <w:szCs w:val="24"/>
              </w:rPr>
              <w:t>异步执行</w:t>
            </w:r>
          </w:p>
        </w:tc>
      </w:tr>
      <w:tr w:rsidR="0055073F" w:rsidRPr="0055073F" w:rsidTr="0055073F">
        <w:trPr>
          <w:tblCellSpacing w:w="15" w:type="dxa"/>
        </w:trPr>
        <w:tc>
          <w:tcPr>
            <w:tcW w:w="0" w:type="auto"/>
            <w:vAlign w:val="center"/>
            <w:hideMark/>
          </w:tcPr>
          <w:p w:rsidR="0055073F" w:rsidRPr="0055073F" w:rsidRDefault="0055073F" w:rsidP="007A2F74">
            <w:pPr>
              <w:widowControl/>
              <w:spacing w:line="0" w:lineRule="atLeast"/>
              <w:ind w:leftChars="-405" w:left="-286" w:hangingChars="235" w:hanging="564"/>
              <w:jc w:val="right"/>
              <w:rPr>
                <w:rFonts w:ascii="宋体" w:eastAsia="宋体" w:hAnsi="宋体" w:cs="宋体"/>
                <w:kern w:val="0"/>
                <w:sz w:val="24"/>
                <w:szCs w:val="24"/>
              </w:rPr>
            </w:pPr>
            <w:r w:rsidRPr="0055073F">
              <w:rPr>
                <w:rFonts w:ascii="宋体" w:eastAsia="宋体" w:hAnsi="宋体" w:cs="宋体"/>
                <w:kern w:val="0"/>
                <w:sz w:val="24"/>
                <w:szCs w:val="24"/>
              </w:rPr>
              <w:t>串行队列</w:t>
            </w:r>
          </w:p>
        </w:tc>
        <w:tc>
          <w:tcPr>
            <w:tcW w:w="0" w:type="auto"/>
            <w:vAlign w:val="center"/>
            <w:hideMark/>
          </w:tcPr>
          <w:p w:rsidR="0055073F" w:rsidRPr="0055073F" w:rsidRDefault="0055073F" w:rsidP="007A2F74">
            <w:pPr>
              <w:widowControl/>
              <w:spacing w:line="0" w:lineRule="atLeast"/>
              <w:ind w:leftChars="-405" w:left="-286" w:hangingChars="235" w:hanging="564"/>
              <w:jc w:val="center"/>
              <w:rPr>
                <w:rFonts w:ascii="宋体" w:eastAsia="宋体" w:hAnsi="宋体" w:cs="宋体"/>
                <w:kern w:val="0"/>
                <w:sz w:val="24"/>
                <w:szCs w:val="24"/>
              </w:rPr>
            </w:pPr>
            <w:r w:rsidRPr="0055073F">
              <w:rPr>
                <w:rFonts w:ascii="宋体" w:eastAsia="宋体" w:hAnsi="宋体" w:cs="宋体"/>
                <w:kern w:val="0"/>
                <w:sz w:val="24"/>
                <w:szCs w:val="24"/>
              </w:rPr>
              <w:t>当前线程，一个一个执行</w:t>
            </w:r>
          </w:p>
        </w:tc>
        <w:tc>
          <w:tcPr>
            <w:tcW w:w="0" w:type="auto"/>
            <w:vAlign w:val="center"/>
            <w:hideMark/>
          </w:tcPr>
          <w:p w:rsidR="0055073F" w:rsidRPr="0055073F" w:rsidRDefault="0055073F" w:rsidP="007A2F74">
            <w:pPr>
              <w:widowControl/>
              <w:spacing w:line="0" w:lineRule="atLeast"/>
              <w:ind w:leftChars="-405" w:left="-286" w:hangingChars="235" w:hanging="564"/>
              <w:jc w:val="center"/>
              <w:rPr>
                <w:rFonts w:ascii="宋体" w:eastAsia="宋体" w:hAnsi="宋体" w:cs="宋体"/>
                <w:kern w:val="0"/>
                <w:sz w:val="24"/>
                <w:szCs w:val="24"/>
              </w:rPr>
            </w:pPr>
            <w:r w:rsidRPr="0055073F">
              <w:rPr>
                <w:rFonts w:ascii="宋体" w:eastAsia="宋体" w:hAnsi="宋体" w:cs="宋体"/>
                <w:kern w:val="0"/>
                <w:sz w:val="24"/>
                <w:szCs w:val="24"/>
              </w:rPr>
              <w:t>其他线程，一个一个执行</w:t>
            </w:r>
          </w:p>
        </w:tc>
      </w:tr>
      <w:tr w:rsidR="0055073F" w:rsidRPr="0055073F" w:rsidTr="0055073F">
        <w:trPr>
          <w:tblCellSpacing w:w="15" w:type="dxa"/>
        </w:trPr>
        <w:tc>
          <w:tcPr>
            <w:tcW w:w="0" w:type="auto"/>
            <w:vAlign w:val="center"/>
            <w:hideMark/>
          </w:tcPr>
          <w:p w:rsidR="0055073F" w:rsidRPr="0055073F" w:rsidRDefault="0055073F" w:rsidP="007A2F74">
            <w:pPr>
              <w:widowControl/>
              <w:spacing w:line="0" w:lineRule="atLeast"/>
              <w:ind w:leftChars="-405" w:left="-286" w:hangingChars="235" w:hanging="564"/>
              <w:jc w:val="right"/>
              <w:rPr>
                <w:rFonts w:ascii="宋体" w:eastAsia="宋体" w:hAnsi="宋体" w:cs="宋体"/>
                <w:kern w:val="0"/>
                <w:sz w:val="24"/>
                <w:szCs w:val="24"/>
              </w:rPr>
            </w:pPr>
            <w:r w:rsidRPr="0055073F">
              <w:rPr>
                <w:rFonts w:ascii="宋体" w:eastAsia="宋体" w:hAnsi="宋体" w:cs="宋体"/>
                <w:kern w:val="0"/>
                <w:sz w:val="24"/>
                <w:szCs w:val="24"/>
              </w:rPr>
              <w:t>并行队列</w:t>
            </w:r>
          </w:p>
        </w:tc>
        <w:tc>
          <w:tcPr>
            <w:tcW w:w="0" w:type="auto"/>
            <w:vAlign w:val="center"/>
            <w:hideMark/>
          </w:tcPr>
          <w:p w:rsidR="0055073F" w:rsidRPr="0055073F" w:rsidRDefault="0055073F" w:rsidP="007A2F74">
            <w:pPr>
              <w:widowControl/>
              <w:spacing w:line="0" w:lineRule="atLeast"/>
              <w:ind w:leftChars="-405" w:left="-286" w:hangingChars="235" w:hanging="564"/>
              <w:jc w:val="center"/>
              <w:rPr>
                <w:rFonts w:ascii="宋体" w:eastAsia="宋体" w:hAnsi="宋体" w:cs="宋体"/>
                <w:kern w:val="0"/>
                <w:sz w:val="24"/>
                <w:szCs w:val="24"/>
              </w:rPr>
            </w:pPr>
            <w:r w:rsidRPr="0055073F">
              <w:rPr>
                <w:rFonts w:ascii="宋体" w:eastAsia="宋体" w:hAnsi="宋体" w:cs="宋体"/>
                <w:kern w:val="0"/>
                <w:sz w:val="24"/>
                <w:szCs w:val="24"/>
              </w:rPr>
              <w:t>当前线程，一个一个执行</w:t>
            </w:r>
          </w:p>
        </w:tc>
        <w:tc>
          <w:tcPr>
            <w:tcW w:w="0" w:type="auto"/>
            <w:vAlign w:val="center"/>
            <w:hideMark/>
          </w:tcPr>
          <w:p w:rsidR="0055073F" w:rsidRPr="0055073F" w:rsidRDefault="0055073F" w:rsidP="007A2F74">
            <w:pPr>
              <w:widowControl/>
              <w:spacing w:line="0" w:lineRule="atLeast"/>
              <w:ind w:leftChars="-405" w:left="-286" w:hangingChars="235" w:hanging="564"/>
              <w:jc w:val="center"/>
              <w:rPr>
                <w:rFonts w:ascii="宋体" w:eastAsia="宋体" w:hAnsi="宋体" w:cs="宋体"/>
                <w:kern w:val="0"/>
                <w:sz w:val="24"/>
                <w:szCs w:val="24"/>
              </w:rPr>
            </w:pPr>
            <w:r w:rsidRPr="0055073F">
              <w:rPr>
                <w:rFonts w:ascii="宋体" w:eastAsia="宋体" w:hAnsi="宋体" w:cs="宋体"/>
                <w:kern w:val="0"/>
                <w:sz w:val="24"/>
                <w:szCs w:val="24"/>
              </w:rPr>
              <w:t>开很多线程，一起执行</w:t>
            </w:r>
          </w:p>
        </w:tc>
      </w:tr>
    </w:tbl>
    <w:p w:rsidR="0055073F" w:rsidRPr="0055073F" w:rsidRDefault="0055073F" w:rsidP="007A2F74">
      <w:pPr>
        <w:widowControl/>
        <w:spacing w:after="100" w:afterAutospacing="1" w:line="0" w:lineRule="atLeast"/>
        <w:ind w:leftChars="-405" w:left="-213" w:hangingChars="235" w:hanging="637"/>
        <w:jc w:val="left"/>
        <w:outlineLvl w:val="2"/>
        <w:rPr>
          <w:rFonts w:ascii="宋体" w:eastAsia="宋体" w:hAnsi="宋体" w:cs="宋体"/>
          <w:b/>
          <w:bCs/>
          <w:kern w:val="0"/>
          <w:sz w:val="27"/>
          <w:szCs w:val="27"/>
        </w:rPr>
      </w:pPr>
      <w:r w:rsidRPr="0055073F">
        <w:rPr>
          <w:rFonts w:ascii="宋体" w:eastAsia="宋体" w:hAnsi="宋体" w:cs="宋体"/>
          <w:b/>
          <w:bCs/>
          <w:kern w:val="0"/>
          <w:sz w:val="27"/>
          <w:szCs w:val="27"/>
        </w:rPr>
        <w:t>创建队列</w:t>
      </w:r>
    </w:p>
    <w:p w:rsidR="0055073F" w:rsidRPr="0055073F" w:rsidRDefault="0055073F" w:rsidP="007A2F74">
      <w:pPr>
        <w:widowControl/>
        <w:numPr>
          <w:ilvl w:val="0"/>
          <w:numId w:val="4"/>
        </w:numPr>
        <w:spacing w:after="100" w:afterAutospacing="1" w:line="0" w:lineRule="atLeast"/>
        <w:ind w:leftChars="-405" w:left="-284" w:hangingChars="235" w:hanging="566"/>
        <w:jc w:val="left"/>
        <w:rPr>
          <w:rFonts w:ascii="宋体" w:eastAsia="宋体" w:hAnsi="宋体" w:cs="宋体"/>
          <w:kern w:val="0"/>
          <w:sz w:val="24"/>
          <w:szCs w:val="24"/>
        </w:rPr>
      </w:pPr>
      <w:r w:rsidRPr="0055073F">
        <w:rPr>
          <w:rFonts w:ascii="宋体" w:eastAsia="宋体" w:hAnsi="宋体" w:cs="宋体"/>
          <w:b/>
          <w:bCs/>
          <w:kern w:val="0"/>
          <w:sz w:val="24"/>
          <w:szCs w:val="24"/>
        </w:rPr>
        <w:t>主队列</w:t>
      </w:r>
      <w:r w:rsidRPr="0055073F">
        <w:rPr>
          <w:rFonts w:ascii="宋体" w:eastAsia="宋体" w:hAnsi="宋体" w:cs="宋体"/>
          <w:kern w:val="0"/>
          <w:sz w:val="24"/>
          <w:szCs w:val="24"/>
        </w:rPr>
        <w:t>：这是一个特殊的 串行队列。什么是主队列，大家都知道吧，它用于刷新 UI，任何需要刷新 UI 的工作都要在主队列执行，所以一般耗时的任务都要放到别的线程执行。</w:t>
      </w:r>
    </w:p>
    <w:p w:rsidR="0055073F" w:rsidRPr="0055073F" w:rsidRDefault="0055073F" w:rsidP="007A2F74">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//OBJECTIVE-C</w:t>
      </w:r>
    </w:p>
    <w:p w:rsidR="0055073F" w:rsidRPr="0055073F" w:rsidRDefault="0055073F" w:rsidP="007A2F74">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dispatch_queue_t queue = ispatch_get_main_queue();</w:t>
      </w:r>
    </w:p>
    <w:p w:rsidR="0055073F" w:rsidRPr="0055073F" w:rsidRDefault="0055073F" w:rsidP="007A2F74">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//SWIFT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let queue = ispatch_get_main_queue()</w:t>
      </w:r>
    </w:p>
    <w:p w:rsidR="0055073F" w:rsidRPr="0055073F" w:rsidRDefault="0055073F" w:rsidP="007A2F74">
      <w:pPr>
        <w:widowControl/>
        <w:numPr>
          <w:ilvl w:val="0"/>
          <w:numId w:val="4"/>
        </w:numPr>
        <w:spacing w:after="100" w:afterAutospacing="1" w:line="0" w:lineRule="atLeast"/>
        <w:ind w:leftChars="-405" w:left="-284" w:hangingChars="235" w:hanging="566"/>
        <w:jc w:val="left"/>
        <w:rPr>
          <w:rFonts w:ascii="宋体" w:eastAsia="宋体" w:hAnsi="宋体" w:cs="宋体"/>
          <w:kern w:val="0"/>
          <w:sz w:val="24"/>
          <w:szCs w:val="24"/>
        </w:rPr>
      </w:pPr>
      <w:r w:rsidRPr="0055073F">
        <w:rPr>
          <w:rFonts w:ascii="宋体" w:eastAsia="宋体" w:hAnsi="宋体" w:cs="宋体"/>
          <w:b/>
          <w:bCs/>
          <w:kern w:val="0"/>
          <w:sz w:val="24"/>
          <w:szCs w:val="24"/>
        </w:rPr>
        <w:t>自己创建的队列</w:t>
      </w:r>
      <w:r w:rsidRPr="0055073F">
        <w:rPr>
          <w:rFonts w:ascii="宋体" w:eastAsia="宋体" w:hAnsi="宋体" w:cs="宋体"/>
          <w:kern w:val="0"/>
          <w:sz w:val="24"/>
          <w:szCs w:val="24"/>
        </w:rPr>
        <w:t>：</w:t>
      </w:r>
      <w:del w:id="3" w:author="Unknown">
        <w:r w:rsidRPr="0055073F">
          <w:rPr>
            <w:rFonts w:ascii="宋体" w:eastAsia="宋体" w:hAnsi="宋体" w:cs="宋体"/>
            <w:kern w:val="0"/>
            <w:sz w:val="24"/>
            <w:szCs w:val="24"/>
          </w:rPr>
          <w:delText>凡是自己创建的队列都是 串行队列。</w:delText>
        </w:r>
      </w:del>
      <w:r w:rsidRPr="0055073F">
        <w:rPr>
          <w:rFonts w:ascii="宋体" w:eastAsia="宋体" w:hAnsi="宋体" w:cs="宋体"/>
          <w:kern w:val="0"/>
          <w:sz w:val="24"/>
          <w:szCs w:val="24"/>
        </w:rPr>
        <w:t xml:space="preserve"> 其中第一个参数是标识符，用于 DEBUG 的时候标识唯一的队列，可以为空。大家可以看xcode的文档查看参数意义。 </w:t>
      </w:r>
    </w:p>
    <w:p w:rsidR="0055073F" w:rsidRPr="0055073F" w:rsidRDefault="0055073F" w:rsidP="007A2F74">
      <w:pPr>
        <w:widowControl/>
        <w:spacing w:afterAutospacing="1" w:line="0" w:lineRule="atLeast"/>
        <w:ind w:leftChars="-405" w:left="-284" w:hangingChars="235" w:hanging="566"/>
        <w:jc w:val="left"/>
        <w:rPr>
          <w:rFonts w:ascii="宋体" w:eastAsia="宋体" w:hAnsi="宋体" w:cs="宋体"/>
          <w:kern w:val="0"/>
          <w:sz w:val="24"/>
          <w:szCs w:val="24"/>
        </w:rPr>
      </w:pPr>
      <w:r w:rsidRPr="0055073F">
        <w:rPr>
          <w:rFonts w:ascii="宋体" w:eastAsia="宋体" w:hAnsi="宋体" w:cs="宋体"/>
          <w:b/>
          <w:bCs/>
          <w:kern w:val="0"/>
          <w:sz w:val="24"/>
          <w:szCs w:val="24"/>
        </w:rPr>
        <w:t>更新</w:t>
      </w:r>
      <w:r w:rsidRPr="0055073F">
        <w:rPr>
          <w:rFonts w:ascii="宋体" w:eastAsia="宋体" w:hAnsi="宋体" w:cs="宋体"/>
          <w:kern w:val="0"/>
          <w:sz w:val="24"/>
          <w:szCs w:val="24"/>
        </w:rPr>
        <w:t>：自己可以创建 串行队列, 也可以创建 并行队列。看下面的代码（代码已更新），它有两个参数，第一个上面已经说了，第二个才是最重要的。</w:t>
      </w:r>
      <w:r w:rsidRPr="0055073F">
        <w:rPr>
          <w:rFonts w:ascii="宋体" w:eastAsia="宋体" w:hAnsi="宋体" w:cs="宋体"/>
          <w:kern w:val="0"/>
          <w:sz w:val="24"/>
          <w:szCs w:val="24"/>
        </w:rPr>
        <w:br/>
        <w:t>第二个参数用来表示创建的队列是串行的还是并行的，传入 DISPATCH_QUEUE_SERIAL 或 NULL 表示创建串行队列。传入 DISPATCH_QUEUE_CONCURRENT 表示创建并行队列。</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//OBJECTIVE-C</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//串行队列</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dispatch_queue_t queue = dispatch_queue_create("tk.bourne.testQueue", NULL);</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dispatch_queue_t queue = dispatch_queue_create("tk.bourne.testQueue", DISPATCH_QUEUE_SERIAL);</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//并行队列</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dispatch_queue_t queue = dispatch_queue_create("tk.bourne.testQueue", DISPATCH_QUEUE_CONCURRENT);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//SWIFT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//串行队列</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let queue = dispatch_queue_create("tk.bourne.testQueue", nil);</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lastRenderedPageBreak/>
        <w:t xml:space="preserve">  let queue = dispatch_queue_create("tk.bourne.testQueue", DISPATCH_QUEUE_SERIAL)</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//并行队列</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let queue = dispatch_queue_create("tk.bourne.testQueue", DISPATCH_QUEUE_CONCURRENT)</w:t>
      </w:r>
    </w:p>
    <w:p w:rsidR="0055073F" w:rsidRPr="0055073F" w:rsidRDefault="0055073F" w:rsidP="007A2F74">
      <w:pPr>
        <w:widowControl/>
        <w:numPr>
          <w:ilvl w:val="0"/>
          <w:numId w:val="4"/>
        </w:numPr>
        <w:spacing w:after="100" w:afterAutospacing="1" w:line="0" w:lineRule="atLeast"/>
        <w:ind w:leftChars="-405" w:left="-284" w:hangingChars="235" w:hanging="566"/>
        <w:jc w:val="left"/>
        <w:rPr>
          <w:rFonts w:ascii="宋体" w:eastAsia="宋体" w:hAnsi="宋体" w:cs="宋体"/>
          <w:kern w:val="0"/>
          <w:sz w:val="24"/>
          <w:szCs w:val="24"/>
        </w:rPr>
      </w:pPr>
      <w:r w:rsidRPr="0055073F">
        <w:rPr>
          <w:rFonts w:ascii="宋体" w:eastAsia="宋体" w:hAnsi="宋体" w:cs="宋体"/>
          <w:b/>
          <w:bCs/>
          <w:kern w:val="0"/>
          <w:sz w:val="24"/>
          <w:szCs w:val="24"/>
        </w:rPr>
        <w:t>全局并行队列</w:t>
      </w:r>
      <w:r w:rsidRPr="0055073F">
        <w:rPr>
          <w:rFonts w:ascii="宋体" w:eastAsia="宋体" w:hAnsi="宋体" w:cs="宋体"/>
          <w:kern w:val="0"/>
          <w:sz w:val="24"/>
          <w:szCs w:val="24"/>
        </w:rPr>
        <w:t>：</w:t>
      </w:r>
      <w:del w:id="4" w:author="Unknown">
        <w:r w:rsidRPr="0055073F">
          <w:rPr>
            <w:rFonts w:ascii="宋体" w:eastAsia="宋体" w:hAnsi="宋体" w:cs="宋体"/>
            <w:kern w:val="0"/>
            <w:sz w:val="24"/>
            <w:szCs w:val="24"/>
          </w:rPr>
          <w:delText>这应该是唯一一个并行队列，</w:delText>
        </w:r>
      </w:del>
      <w:r w:rsidRPr="0055073F">
        <w:rPr>
          <w:rFonts w:ascii="宋体" w:eastAsia="宋体" w:hAnsi="宋体" w:cs="宋体"/>
          <w:kern w:val="0"/>
          <w:sz w:val="24"/>
          <w:szCs w:val="24"/>
        </w:rPr>
        <w:t xml:space="preserve"> 只要是并行任务一般都加入到这个队列。这是系统提供的一个并发队列。</w:t>
      </w:r>
    </w:p>
    <w:p w:rsidR="0055073F" w:rsidRPr="0055073F" w:rsidRDefault="0055073F" w:rsidP="007A2F74">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//OBJECTIVE-C</w:t>
      </w:r>
    </w:p>
    <w:p w:rsidR="0055073F" w:rsidRPr="0055073F" w:rsidRDefault="0055073F" w:rsidP="007A2F74">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dispatch_queue_t queue = dispatch_get_global_queue(DISPATCH_QUEUE_PRIORITY_DEFAULT, 0);</w:t>
      </w:r>
    </w:p>
    <w:p w:rsidR="0055073F" w:rsidRPr="0055073F" w:rsidRDefault="0055073F" w:rsidP="007A2F74">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//SWIFT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let queue = dispatch_get_global_queue(DISPATCH_QUEUE_PRIORITY_DEFAULT, 0)</w:t>
      </w:r>
    </w:p>
    <w:p w:rsidR="0055073F" w:rsidRPr="0055073F" w:rsidRDefault="0055073F" w:rsidP="007A2F74">
      <w:pPr>
        <w:widowControl/>
        <w:spacing w:after="100" w:afterAutospacing="1" w:line="0" w:lineRule="atLeast"/>
        <w:ind w:leftChars="-405" w:left="-213" w:hangingChars="235" w:hanging="637"/>
        <w:jc w:val="left"/>
        <w:outlineLvl w:val="2"/>
        <w:rPr>
          <w:rFonts w:ascii="宋体" w:eastAsia="宋体" w:hAnsi="宋体" w:cs="宋体"/>
          <w:b/>
          <w:bCs/>
          <w:kern w:val="0"/>
          <w:sz w:val="27"/>
          <w:szCs w:val="27"/>
        </w:rPr>
      </w:pPr>
      <w:r w:rsidRPr="0055073F">
        <w:rPr>
          <w:rFonts w:ascii="宋体" w:eastAsia="宋体" w:hAnsi="宋体" w:cs="宋体"/>
          <w:b/>
          <w:bCs/>
          <w:kern w:val="0"/>
          <w:sz w:val="27"/>
          <w:szCs w:val="27"/>
        </w:rPr>
        <w:t>创建任务</w:t>
      </w:r>
    </w:p>
    <w:p w:rsidR="0055073F" w:rsidRPr="0055073F" w:rsidRDefault="0055073F" w:rsidP="007A2F74">
      <w:pPr>
        <w:widowControl/>
        <w:numPr>
          <w:ilvl w:val="0"/>
          <w:numId w:val="5"/>
        </w:numPr>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同步任务： </w:t>
      </w:r>
      <w:del w:id="5" w:author="Unknown">
        <w:r w:rsidRPr="0055073F">
          <w:rPr>
            <w:rFonts w:ascii="宋体" w:eastAsia="宋体" w:hAnsi="宋体" w:cs="宋体"/>
            <w:kern w:val="0"/>
            <w:sz w:val="24"/>
            <w:szCs w:val="24"/>
          </w:rPr>
          <w:delText>不会另开线程</w:delText>
        </w:r>
      </w:del>
      <w:r w:rsidRPr="0055073F">
        <w:rPr>
          <w:rFonts w:ascii="宋体" w:eastAsia="宋体" w:hAnsi="宋体" w:cs="宋体"/>
          <w:kern w:val="0"/>
          <w:sz w:val="24"/>
          <w:szCs w:val="24"/>
        </w:rPr>
        <w:t xml:space="preserve"> 改：会阻塞当前线程 (</w:t>
      </w:r>
      <w:r w:rsidRPr="0055073F">
        <w:rPr>
          <w:rFonts w:ascii="宋体" w:eastAsia="宋体" w:hAnsi="宋体" w:cs="宋体"/>
          <w:b/>
          <w:bCs/>
          <w:kern w:val="0"/>
          <w:sz w:val="24"/>
          <w:szCs w:val="24"/>
        </w:rPr>
        <w:t>SYNC</w:t>
      </w:r>
      <w:r w:rsidRPr="0055073F">
        <w:rPr>
          <w:rFonts w:ascii="宋体" w:eastAsia="宋体" w:hAnsi="宋体" w:cs="宋体"/>
          <w:kern w:val="0"/>
          <w:sz w:val="24"/>
          <w:szCs w:val="24"/>
        </w:rPr>
        <w:t>)</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OBJECTIVE-C</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dispatch_sync(&lt;#queue#&gt;,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//code here</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 [NSThread 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SWIFT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dispatch_sync(&lt;#queue#&gt;, { () -&gt; Void in</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//code here</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println(NSThread.currentThread())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w:t>
      </w:r>
    </w:p>
    <w:p w:rsidR="0055073F" w:rsidRPr="0055073F" w:rsidRDefault="0055073F" w:rsidP="007A2F74">
      <w:pPr>
        <w:widowControl/>
        <w:numPr>
          <w:ilvl w:val="0"/>
          <w:numId w:val="5"/>
        </w:numPr>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异步任务：</w:t>
      </w:r>
      <w:del w:id="6" w:author="Unknown">
        <w:r w:rsidRPr="0055073F">
          <w:rPr>
            <w:rFonts w:ascii="宋体" w:eastAsia="宋体" w:hAnsi="宋体" w:cs="宋体"/>
            <w:kern w:val="0"/>
            <w:sz w:val="24"/>
            <w:szCs w:val="24"/>
          </w:rPr>
          <w:delText>会另开线程</w:delText>
        </w:r>
      </w:del>
      <w:r w:rsidRPr="0055073F">
        <w:rPr>
          <w:rFonts w:ascii="宋体" w:eastAsia="宋体" w:hAnsi="宋体" w:cs="宋体"/>
          <w:kern w:val="0"/>
          <w:sz w:val="24"/>
          <w:szCs w:val="24"/>
        </w:rPr>
        <w:t xml:space="preserve"> 改：不会阻塞当前线程 (</w:t>
      </w:r>
      <w:r w:rsidRPr="0055073F">
        <w:rPr>
          <w:rFonts w:ascii="宋体" w:eastAsia="宋体" w:hAnsi="宋体" w:cs="宋体"/>
          <w:b/>
          <w:bCs/>
          <w:kern w:val="0"/>
          <w:sz w:val="24"/>
          <w:szCs w:val="24"/>
        </w:rPr>
        <w:t>ASYNC</w:t>
      </w:r>
      <w:r w:rsidRPr="0055073F">
        <w:rPr>
          <w:rFonts w:ascii="宋体" w:eastAsia="宋体" w:hAnsi="宋体" w:cs="宋体"/>
          <w:kern w:val="0"/>
          <w:sz w:val="24"/>
          <w:szCs w:val="24"/>
        </w:rPr>
        <w:t>)</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OBJECTIVE-C</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dispatch_async(&lt;#queue#&gt;,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//code here</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 [NSThread 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SWIFT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dispatch_async(&lt;#queue#&gt;, { () -&gt; Void in</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//code here</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println(NSThread.currentThread())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w:t>
      </w:r>
    </w:p>
    <w:p w:rsidR="0055073F" w:rsidRPr="0055073F" w:rsidRDefault="0055073F" w:rsidP="007A2F74">
      <w:pPr>
        <w:widowControl/>
        <w:spacing w:after="100" w:afterAutospacing="1" w:line="0" w:lineRule="atLeast"/>
        <w:ind w:leftChars="-405" w:left="-284" w:hangingChars="235" w:hanging="566"/>
        <w:jc w:val="left"/>
        <w:rPr>
          <w:rFonts w:ascii="宋体" w:eastAsia="宋体" w:hAnsi="宋体" w:cs="宋体"/>
          <w:kern w:val="0"/>
          <w:sz w:val="24"/>
          <w:szCs w:val="24"/>
        </w:rPr>
      </w:pPr>
      <w:r w:rsidRPr="0055073F">
        <w:rPr>
          <w:rFonts w:ascii="宋体" w:eastAsia="宋体" w:hAnsi="宋体" w:cs="宋体"/>
          <w:b/>
          <w:bCs/>
          <w:kern w:val="0"/>
          <w:sz w:val="24"/>
          <w:szCs w:val="24"/>
        </w:rPr>
        <w:t>更新</w:t>
      </w:r>
      <w:r w:rsidRPr="0055073F">
        <w:rPr>
          <w:rFonts w:ascii="宋体" w:eastAsia="宋体" w:hAnsi="宋体" w:cs="宋体"/>
          <w:kern w:val="0"/>
          <w:sz w:val="24"/>
          <w:szCs w:val="24"/>
        </w:rPr>
        <w:t>：</w:t>
      </w:r>
      <w:r w:rsidRPr="0055073F">
        <w:rPr>
          <w:rFonts w:ascii="宋体" w:eastAsia="宋体" w:hAnsi="宋体" w:cs="宋体"/>
          <w:kern w:val="0"/>
          <w:sz w:val="24"/>
          <w:szCs w:val="24"/>
        </w:rPr>
        <w:br/>
        <w:t>为了更好的理解同步和异步，和各种队列的使用，下面看两个示例：</w:t>
      </w:r>
    </w:p>
    <w:p w:rsidR="0055073F" w:rsidRPr="0055073F" w:rsidRDefault="0055073F" w:rsidP="007A2F74">
      <w:pPr>
        <w:widowControl/>
        <w:spacing w:after="100" w:afterAutospacing="1" w:line="0" w:lineRule="atLeast"/>
        <w:ind w:leftChars="-405" w:left="-284" w:hangingChars="235" w:hanging="566"/>
        <w:jc w:val="left"/>
        <w:rPr>
          <w:rFonts w:ascii="宋体" w:eastAsia="宋体" w:hAnsi="宋体" w:cs="宋体"/>
          <w:kern w:val="0"/>
          <w:sz w:val="24"/>
          <w:szCs w:val="24"/>
        </w:rPr>
      </w:pPr>
      <w:r w:rsidRPr="0055073F">
        <w:rPr>
          <w:rFonts w:ascii="宋体" w:eastAsia="宋体" w:hAnsi="宋体" w:cs="宋体"/>
          <w:b/>
          <w:bCs/>
          <w:kern w:val="0"/>
          <w:sz w:val="24"/>
          <w:szCs w:val="24"/>
        </w:rPr>
        <w:t>示例一：</w:t>
      </w:r>
      <w:r w:rsidRPr="0055073F">
        <w:rPr>
          <w:rFonts w:ascii="宋体" w:eastAsia="宋体" w:hAnsi="宋体" w:cs="宋体"/>
          <w:kern w:val="0"/>
          <w:sz w:val="24"/>
          <w:szCs w:val="24"/>
        </w:rPr>
        <w:br/>
        <w:t xml:space="preserve">以下代码在主线程调用，结果是什么？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lastRenderedPageBreak/>
        <w:t>NSLog("之前 - %@", NSThread.currentThread())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dispatch_sync(dispatch_get_main_queue(), { () -&gt; Void in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NSLog("sync - %@", NSThread.currentThread())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NSLog("之后 - %@", NSThread.currentThread())</w:t>
      </w:r>
    </w:p>
    <w:p w:rsidR="0055073F" w:rsidRPr="0055073F" w:rsidRDefault="0055073F" w:rsidP="007A2F74">
      <w:pPr>
        <w:widowControl/>
        <w:spacing w:after="100" w:afterAutospacing="1" w:line="0" w:lineRule="atLeast"/>
        <w:ind w:leftChars="-405" w:left="-284" w:hangingChars="235" w:hanging="566"/>
        <w:jc w:val="left"/>
        <w:rPr>
          <w:rFonts w:ascii="宋体" w:eastAsia="宋体" w:hAnsi="宋体" w:cs="宋体"/>
          <w:kern w:val="0"/>
          <w:sz w:val="24"/>
          <w:szCs w:val="24"/>
        </w:rPr>
      </w:pPr>
      <w:r w:rsidRPr="0055073F">
        <w:rPr>
          <w:rFonts w:ascii="宋体" w:eastAsia="宋体" w:hAnsi="宋体" w:cs="宋体"/>
          <w:b/>
          <w:bCs/>
          <w:kern w:val="0"/>
          <w:sz w:val="24"/>
          <w:szCs w:val="24"/>
        </w:rPr>
        <w:t>答案：</w:t>
      </w:r>
      <w:r w:rsidRPr="0055073F">
        <w:rPr>
          <w:rFonts w:ascii="宋体" w:eastAsia="宋体" w:hAnsi="宋体" w:cs="宋体"/>
          <w:kern w:val="0"/>
          <w:sz w:val="24"/>
          <w:szCs w:val="24"/>
        </w:rPr>
        <w:br/>
        <w:t>只会打印第一句：之前 - &lt;NSThread: 0x7fb3a9e16470&gt;{number = 1, name = main} ，然后主线程就卡死了，你可以在界面上放一个按钮，你就会发现点不了了。</w:t>
      </w:r>
      <w:r w:rsidRPr="0055073F">
        <w:rPr>
          <w:rFonts w:ascii="宋体" w:eastAsia="宋体" w:hAnsi="宋体" w:cs="宋体"/>
          <w:kern w:val="0"/>
          <w:sz w:val="24"/>
          <w:szCs w:val="24"/>
        </w:rPr>
        <w:br/>
      </w:r>
      <w:r w:rsidRPr="0055073F">
        <w:rPr>
          <w:rFonts w:ascii="宋体" w:eastAsia="宋体" w:hAnsi="宋体" w:cs="宋体"/>
          <w:b/>
          <w:bCs/>
          <w:kern w:val="0"/>
          <w:sz w:val="24"/>
          <w:szCs w:val="24"/>
        </w:rPr>
        <w:t>解释：</w:t>
      </w:r>
      <w:r w:rsidRPr="0055073F">
        <w:rPr>
          <w:rFonts w:ascii="宋体" w:eastAsia="宋体" w:hAnsi="宋体" w:cs="宋体"/>
          <w:kern w:val="0"/>
          <w:sz w:val="24"/>
          <w:szCs w:val="24"/>
        </w:rPr>
        <w:br/>
        <w:t>同步任务会阻塞当前线程，然后把 Block 中的任务放到指定的队列中执行，只有等到 Block 中的任务完成后才会让当前线程继续往下运行。</w:t>
      </w:r>
      <w:r w:rsidRPr="0055073F">
        <w:rPr>
          <w:rFonts w:ascii="宋体" w:eastAsia="宋体" w:hAnsi="宋体" w:cs="宋体"/>
          <w:kern w:val="0"/>
          <w:sz w:val="24"/>
          <w:szCs w:val="24"/>
        </w:rPr>
        <w:br/>
        <w:t>那么这里的步骤就是：打印完第一句后，dispatch_sync 立即阻塞当前的主线程，然后把 Block 中的任务放到 main_queue 中，可是 main_queue 中的任务会被取出来放到主线程中执行，但主线程这个时候已经被阻塞了，所以 Block 中的任务就不能完成，它不完成，dispatch_sync 就会一直阻塞主线程，这就是死锁现象。导致主线程一直卡死。</w:t>
      </w:r>
    </w:p>
    <w:p w:rsidR="0055073F" w:rsidRPr="0055073F" w:rsidRDefault="0055073F" w:rsidP="007A2F74">
      <w:pPr>
        <w:widowControl/>
        <w:spacing w:after="100" w:afterAutospacing="1" w:line="0" w:lineRule="atLeast"/>
        <w:ind w:leftChars="-405" w:left="-284" w:hangingChars="235" w:hanging="566"/>
        <w:jc w:val="left"/>
        <w:rPr>
          <w:rFonts w:ascii="宋体" w:eastAsia="宋体" w:hAnsi="宋体" w:cs="宋体"/>
          <w:kern w:val="0"/>
          <w:sz w:val="24"/>
          <w:szCs w:val="24"/>
        </w:rPr>
      </w:pPr>
      <w:r w:rsidRPr="0055073F">
        <w:rPr>
          <w:rFonts w:ascii="宋体" w:eastAsia="宋体" w:hAnsi="宋体" w:cs="宋体"/>
          <w:b/>
          <w:bCs/>
          <w:kern w:val="0"/>
          <w:sz w:val="24"/>
          <w:szCs w:val="24"/>
        </w:rPr>
        <w:t>示例二：</w:t>
      </w:r>
      <w:r w:rsidRPr="0055073F">
        <w:rPr>
          <w:rFonts w:ascii="宋体" w:eastAsia="宋体" w:hAnsi="宋体" w:cs="宋体"/>
          <w:kern w:val="0"/>
          <w:sz w:val="24"/>
          <w:szCs w:val="24"/>
        </w:rPr>
        <w:br/>
        <w:t>以下代码会产生什么结果？</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let queue = dispatch_queue_create("myQueue", DISPATCH_QUEUE_SERIAL)</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NSLog("之前 - %@", NSThread.currentThread())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dispatch_async(queue, { () -&gt; Void in</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NSLog("sync之前 - %@", NSThread.currentThread())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dispatch_sync(queue, { () -&gt; Void in</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NSLog("sync - %@", NSThread.currentThread())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NSLog("sync之后 - %@", NSThread.currentThread())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NSLog("之后 - %@", NSThread.currentThread())</w:t>
      </w:r>
    </w:p>
    <w:p w:rsidR="0055073F" w:rsidRPr="0055073F" w:rsidRDefault="0055073F" w:rsidP="007A2F74">
      <w:pPr>
        <w:widowControl/>
        <w:spacing w:after="100" w:afterAutospacing="1" w:line="0" w:lineRule="atLeast"/>
        <w:ind w:leftChars="-405" w:left="-284" w:hangingChars="235" w:hanging="566"/>
        <w:jc w:val="left"/>
        <w:rPr>
          <w:rFonts w:ascii="宋体" w:eastAsia="宋体" w:hAnsi="宋体" w:cs="宋体"/>
          <w:kern w:val="0"/>
          <w:sz w:val="24"/>
          <w:szCs w:val="24"/>
        </w:rPr>
      </w:pPr>
      <w:r w:rsidRPr="0055073F">
        <w:rPr>
          <w:rFonts w:ascii="宋体" w:eastAsia="宋体" w:hAnsi="宋体" w:cs="宋体"/>
          <w:b/>
          <w:bCs/>
          <w:kern w:val="0"/>
          <w:sz w:val="24"/>
          <w:szCs w:val="24"/>
        </w:rPr>
        <w:t>答案：</w:t>
      </w:r>
      <w:r w:rsidRPr="0055073F">
        <w:rPr>
          <w:rFonts w:ascii="宋体" w:eastAsia="宋体" w:hAnsi="宋体" w:cs="宋体"/>
          <w:kern w:val="0"/>
          <w:sz w:val="24"/>
          <w:szCs w:val="24"/>
        </w:rPr>
        <w:br/>
        <w:t>2015-07-30 02:06:51.058 test[33329:8793087] 之前 - &lt;NSThread: 0x7fe32050dbb0&gt;{number = 1, name = main}</w:t>
      </w:r>
      <w:r w:rsidRPr="0055073F">
        <w:rPr>
          <w:rFonts w:ascii="宋体" w:eastAsia="宋体" w:hAnsi="宋体" w:cs="宋体"/>
          <w:kern w:val="0"/>
          <w:sz w:val="24"/>
          <w:szCs w:val="24"/>
        </w:rPr>
        <w:br/>
        <w:t>2015-07-30 02:06:51.059 test[33329:8793356] sync之前 - &lt;NSThread: 0x7fe32062e9f0&gt;{number = 2, name = (null)}</w:t>
      </w:r>
      <w:r w:rsidRPr="0055073F">
        <w:rPr>
          <w:rFonts w:ascii="宋体" w:eastAsia="宋体" w:hAnsi="宋体" w:cs="宋体"/>
          <w:kern w:val="0"/>
          <w:sz w:val="24"/>
          <w:szCs w:val="24"/>
        </w:rPr>
        <w:br/>
        <w:t>2015-07-30 02:06:51.059 test[33329:8793087] 之后 - &lt;NSThread: 0x7fe32050dbb0&gt;{number = 1, name = main}</w:t>
      </w:r>
      <w:r w:rsidRPr="0055073F">
        <w:rPr>
          <w:rFonts w:ascii="宋体" w:eastAsia="宋体" w:hAnsi="宋体" w:cs="宋体"/>
          <w:kern w:val="0"/>
          <w:sz w:val="24"/>
          <w:szCs w:val="24"/>
        </w:rPr>
        <w:br/>
        <w:t>很明显 sync - %@ 和 sync之后 - %@ 没有被打印出来！这是为什么呢？我们再来分析一下：</w:t>
      </w:r>
    </w:p>
    <w:p w:rsidR="0055073F" w:rsidRPr="0055073F" w:rsidRDefault="0055073F" w:rsidP="007A2F74">
      <w:pPr>
        <w:widowControl/>
        <w:spacing w:after="100" w:afterAutospacing="1" w:line="0" w:lineRule="atLeast"/>
        <w:ind w:leftChars="-405" w:left="-284" w:hangingChars="235" w:hanging="566"/>
        <w:jc w:val="left"/>
        <w:rPr>
          <w:rFonts w:ascii="宋体" w:eastAsia="宋体" w:hAnsi="宋体" w:cs="宋体"/>
          <w:kern w:val="0"/>
          <w:sz w:val="24"/>
          <w:szCs w:val="24"/>
        </w:rPr>
      </w:pPr>
      <w:r w:rsidRPr="0055073F">
        <w:rPr>
          <w:rFonts w:ascii="宋体" w:eastAsia="宋体" w:hAnsi="宋体" w:cs="宋体"/>
          <w:b/>
          <w:bCs/>
          <w:kern w:val="0"/>
          <w:sz w:val="24"/>
          <w:szCs w:val="24"/>
        </w:rPr>
        <w:t>分析：</w:t>
      </w:r>
      <w:r w:rsidRPr="0055073F">
        <w:rPr>
          <w:rFonts w:ascii="宋体" w:eastAsia="宋体" w:hAnsi="宋体" w:cs="宋体"/>
          <w:kern w:val="0"/>
          <w:sz w:val="24"/>
          <w:szCs w:val="24"/>
        </w:rPr>
        <w:br/>
        <w:t>我们按执行顺序一步步来哦：</w:t>
      </w:r>
    </w:p>
    <w:p w:rsidR="0055073F" w:rsidRPr="0055073F" w:rsidRDefault="0055073F" w:rsidP="007A2F74">
      <w:pPr>
        <w:widowControl/>
        <w:numPr>
          <w:ilvl w:val="0"/>
          <w:numId w:val="6"/>
        </w:numPr>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lastRenderedPageBreak/>
        <w:t xml:space="preserve">使用 DISPATCH_QUEUE_SERIAL 这个参数，创建了一个 </w:t>
      </w:r>
      <w:r w:rsidRPr="0055073F">
        <w:rPr>
          <w:rFonts w:ascii="宋体" w:eastAsia="宋体" w:hAnsi="宋体" w:cs="宋体"/>
          <w:b/>
          <w:bCs/>
          <w:kern w:val="0"/>
          <w:sz w:val="24"/>
          <w:szCs w:val="24"/>
        </w:rPr>
        <w:t>串行队列</w:t>
      </w:r>
      <w:r w:rsidRPr="0055073F">
        <w:rPr>
          <w:rFonts w:ascii="宋体" w:eastAsia="宋体" w:hAnsi="宋体" w:cs="宋体"/>
          <w:kern w:val="0"/>
          <w:sz w:val="24"/>
          <w:szCs w:val="24"/>
        </w:rPr>
        <w:t>。</w:t>
      </w:r>
    </w:p>
    <w:p w:rsidR="0055073F" w:rsidRPr="0055073F" w:rsidRDefault="0055073F" w:rsidP="007A2F74">
      <w:pPr>
        <w:widowControl/>
        <w:numPr>
          <w:ilvl w:val="0"/>
          <w:numId w:val="6"/>
        </w:numPr>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打印出 之前 - %@ 这句。</w:t>
      </w:r>
    </w:p>
    <w:p w:rsidR="0055073F" w:rsidRPr="0055073F" w:rsidRDefault="0055073F" w:rsidP="007A2F74">
      <w:pPr>
        <w:widowControl/>
        <w:numPr>
          <w:ilvl w:val="0"/>
          <w:numId w:val="6"/>
        </w:numPr>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dispatch_async 异步执行，所以当前线程不会被阻塞，于是有了两条线程，一条当前线程继续往下打印出 之后 - %@这句, 另一台执行 Block 中的内容打印 sync之前 - %@ 这句。因为这两条是并行的，所以打印的先后顺序无所谓。</w:t>
      </w:r>
    </w:p>
    <w:p w:rsidR="0055073F" w:rsidRPr="0055073F" w:rsidRDefault="0055073F" w:rsidP="007A2F74">
      <w:pPr>
        <w:widowControl/>
        <w:numPr>
          <w:ilvl w:val="0"/>
          <w:numId w:val="6"/>
        </w:numPr>
        <w:spacing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注意，高潮来了。现在的情况和上一个例子一样了。dispatch_sync同步执行，于是它所在的线程会被阻塞，一直等到 sync 里的任务执行完才会继续往下。于是 sync 就高兴的把自己 Block 中的任务放到 queue 中，可谁想 queue 是一个串行队列，一次执行一个任务，所以 sync 的 Block 必须等到前一个任务执行完毕，可万万没想到的是 queue 正在执行的任务就是被 sync 阻塞了的那个。于是又发生了死锁。所以 sync 所在的线程被卡死了。剩下的两句代码自然不会打印。 </w:t>
      </w:r>
    </w:p>
    <w:p w:rsidR="0055073F" w:rsidRPr="0055073F" w:rsidRDefault="0055073F" w:rsidP="007A2F74">
      <w:pPr>
        <w:widowControl/>
        <w:spacing w:after="100" w:afterAutospacing="1" w:line="0" w:lineRule="atLeast"/>
        <w:ind w:leftChars="-405" w:left="-213" w:hangingChars="235" w:hanging="637"/>
        <w:jc w:val="left"/>
        <w:outlineLvl w:val="2"/>
        <w:rPr>
          <w:rFonts w:ascii="宋体" w:eastAsia="宋体" w:hAnsi="宋体" w:cs="宋体"/>
          <w:b/>
          <w:bCs/>
          <w:kern w:val="0"/>
          <w:sz w:val="27"/>
          <w:szCs w:val="27"/>
        </w:rPr>
      </w:pPr>
      <w:r w:rsidRPr="0055073F">
        <w:rPr>
          <w:rFonts w:ascii="宋体" w:eastAsia="宋体" w:hAnsi="宋体" w:cs="宋体"/>
          <w:b/>
          <w:bCs/>
          <w:kern w:val="0"/>
          <w:sz w:val="27"/>
          <w:szCs w:val="27"/>
        </w:rPr>
        <w:t>队列组</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队列组可以将很多队列添加到一个组里，这样做的好处是，当这个组里所有的任务都执行完了，队列组会通过一个方法通知我们。下面是使用方法，这是一个很实用的功能。</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OBJECTIVE-C</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//1.创建队列组</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dispatch_group_t group = dispatch_group_create();</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//2.创建队列</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dispatch_queue_t queue = dispatch_get_global_queue(DISPATCH_QUEUE_PRIORITY_DEFAULT, 0);</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//3.多次使用队列组的方法执行任务, 只有异步方法</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//3.1.执行3次循环</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dispatch_group_async(group, queue,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for (NSInteger i = 0; i &lt; 3; i++)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NSLog(@"group-01 - %@", [NSThread 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//3.2.主队列执行8次循环</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dispatch_group_async(group, dispatch_get_main_queue(),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for (NSInteger i = 0; i &lt; 8; i++)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NSLog(@"group-02 - %@", [NSThread 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//3.3.执行5次循环</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dispatch_group_async(group, queue,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for (NSInteger i = 0; i &lt; 5; i++)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NSLog(@"group-03 - %@", [NSThread 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lastRenderedPageBreak/>
        <w: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//4.都完成后会自动通知</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dispatch_group_notify(group, dispatch_get_main_queue(),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NSLog(@"完成 - %@", [NSThread 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SWIFT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//1.创建队列组</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let group = dispatch_group_create()</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//2.创建队列</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let queue = dispatch_get_global_queue(DISPATCH_QUEUE_PRIORITY_DEFAULT, 0)</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//3.多次使用队列组的方法执行任务, 只有异步方法</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//3.1.执行3次循环</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dispatch_group_async(group, queue) { () -&gt; Void in</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for _ in 0..&lt;3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NSLog("group-01 - %@", NSThread.currentThread())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//3.2.主队列执行8次循环</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dispatch_group_async(group, dispatch_get_main_queue()) { () -&gt; Void in</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for _ in 0..&lt;8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NSLog("group-02 - %@", NSThread.currentThread())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//3.3.执行5次循环</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dispatch_group_async(group, queue) { () -&gt; Void in</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for _ in 0..&lt;5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NSLog("group-03 - %@", NSThread.currentThread())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//4.都完成后会自动通知</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dispatch_group_notify(group, dispatch_get_main_queue()) { () -&gt; Void in</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NSLog("完成 - %@", NSThread.currentThread())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打印结果</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2015-07-28 03:40:34.277 test[12540:3319271] group-03 - &lt;NSThread: 0x7f9772536f00&gt;{number = 3, name = (null)}</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lastRenderedPageBreak/>
        <w:t>2015-07-28 03:40:34.277 test[12540:3319146] group-02 - &lt;NSThread: 0x7f977240ba60&gt;{number = 1, name = main}</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2015-07-28 03:40:34.277 test[12540:3319146] group-02 - &lt;NSThread: 0x7f977240ba60&gt;{number = 1, name = main}</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2015-07-28 03:40:34.277 test[12540:3319271] group-03 - &lt;NSThread: 0x7f9772536f00&gt;{number = 3, name = (null)}</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2015-07-28 03:40:34.278 test[12540:3319146] group-02 - &lt;NSThread: 0x7f977240ba60&gt;{number = 1, name = main}</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2015-07-28 03:40:34.278 test[12540:3319271] group-03 - &lt;NSThread: 0x7f9772536f00&gt;{number = 3, name = (null)}</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2015-07-28 03:40:34.278 test[12540:3319271] group-03 - &lt;NSThread: 0x7f9772536f00&gt;{number = 3, name = (null)}</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2015-07-28 03:40:34.278 test[12540:3319146] group-02 - &lt;NSThread: 0x7f977240ba60&gt;{number = 1, name = main}</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2015-07-28 03:40:34.277 test[12540:3319273] group-01 - &lt;NSThread: 0x7f977272e8d0&gt;{number = 2, name = (null)}</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2015-07-28 03:40:34.278 test[12540:3319271] group-03 - &lt;NSThread: 0x7f9772536f00&gt;{number = 3, name = (null)}</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2015-07-28 03:40:34.278 test[12540:3319146] group-02 - &lt;NSThread: 0x7f977240ba60&gt;{number = 1, name = main}</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2015-07-28 03:40:34.278 test[12540:3319273] group-01 - &lt;NSThread: 0x7f977272e8d0&gt;{number = 2, name = (null)}</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2015-07-28 03:40:34.278 test[12540:3319146] group-02 - &lt;NSThread: 0x7f977240ba60&gt;{number = 1, name = main}</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2015-07-28 03:40:34.278 test[12540:3319273] group-01 - &lt;NSThread: 0x7f977272e8d0&gt;{number = 2, name = (null)}</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2015-07-28 03:40:34.279 test[12540:3319146] group-02 - &lt;NSThread: 0x7f977240ba60&gt;{number = 1, name = main}</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2015-07-28 03:40:34.279 test[12540:3319146] group-02 - &lt;NSThread: 0x7f977240ba60&gt;{number = 1, name = main}</w:t>
      </w:r>
    </w:p>
    <w:p w:rsidR="0055073F" w:rsidRPr="0055073F" w:rsidRDefault="0055073F" w:rsidP="007A2F74">
      <w:pPr>
        <w:widowControl/>
        <w:spacing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lastRenderedPageBreak/>
        <w:t>2015-07-28 03:40:34.279 test[12540:3319146] 完成 - &lt;NSThread: 0x7f977240ba60&gt;{number = 1, name = main}</w:t>
      </w:r>
    </w:p>
    <w:p w:rsidR="0055073F" w:rsidRPr="0055073F" w:rsidRDefault="005F5881" w:rsidP="007A2F74">
      <w:pPr>
        <w:widowControl/>
        <w:spacing w:line="0" w:lineRule="atLeast"/>
        <w:ind w:leftChars="-405" w:left="-286" w:hangingChars="235" w:hanging="564"/>
        <w:jc w:val="left"/>
        <w:rPr>
          <w:rFonts w:ascii="宋体" w:eastAsia="宋体" w:hAnsi="宋体" w:cs="宋体"/>
          <w:kern w:val="0"/>
          <w:sz w:val="24"/>
          <w:szCs w:val="24"/>
        </w:rPr>
      </w:pPr>
      <w:r>
        <w:rPr>
          <w:rFonts w:ascii="宋体" w:eastAsia="宋体" w:hAnsi="宋体" w:cs="宋体"/>
          <w:kern w:val="0"/>
          <w:sz w:val="24"/>
          <w:szCs w:val="24"/>
        </w:rPr>
        <w:pict>
          <v:rect id="_x0000_i1049" style="width:0;height:1.5pt" o:hralign="center" o:hrstd="t" o:hr="t" fillcolor="#a0a0a0" stroked="f"/>
        </w:pic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这些就是 GCD 的基本功能，但是它的能力远不止这些，等讲完 NSOperation 后，我们再来看看它的一些其他方面用途。而且，只要你想象力够丰富，你可以组合出更好的用法。 </w:t>
      </w:r>
    </w:p>
    <w:p w:rsidR="0055073F" w:rsidRPr="0055073F" w:rsidRDefault="0055073F" w:rsidP="007A2F74">
      <w:pPr>
        <w:widowControl/>
        <w:spacing w:after="100" w:afterAutospacing="1" w:line="0" w:lineRule="atLeast"/>
        <w:ind w:leftChars="-405" w:left="-284" w:hangingChars="235" w:hanging="566"/>
        <w:jc w:val="left"/>
        <w:rPr>
          <w:rFonts w:ascii="宋体" w:eastAsia="宋体" w:hAnsi="宋体" w:cs="宋体"/>
          <w:kern w:val="0"/>
          <w:sz w:val="24"/>
          <w:szCs w:val="24"/>
        </w:rPr>
      </w:pPr>
      <w:r w:rsidRPr="0055073F">
        <w:rPr>
          <w:rFonts w:ascii="宋体" w:eastAsia="宋体" w:hAnsi="宋体" w:cs="宋体"/>
          <w:b/>
          <w:bCs/>
          <w:kern w:val="0"/>
          <w:sz w:val="24"/>
          <w:szCs w:val="24"/>
        </w:rPr>
        <w:t>更新</w:t>
      </w:r>
      <w:r w:rsidRPr="0055073F">
        <w:rPr>
          <w:rFonts w:ascii="宋体" w:eastAsia="宋体" w:hAnsi="宋体" w:cs="宋体"/>
          <w:kern w:val="0"/>
          <w:sz w:val="24"/>
          <w:szCs w:val="24"/>
        </w:rPr>
        <w:t>：关于GCD，还有两个需要说的：</w:t>
      </w:r>
    </w:p>
    <w:p w:rsidR="0055073F" w:rsidRPr="0055073F" w:rsidRDefault="0055073F" w:rsidP="007A2F74">
      <w:pPr>
        <w:widowControl/>
        <w:numPr>
          <w:ilvl w:val="0"/>
          <w:numId w:val="7"/>
        </w:numPr>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func dispatch_barrier_async(_ queue: dispatch_queue_t, _ block: dispatch_block_t):</w:t>
      </w:r>
      <w:r w:rsidRPr="0055073F">
        <w:rPr>
          <w:rFonts w:ascii="宋体" w:eastAsia="宋体" w:hAnsi="宋体" w:cs="宋体"/>
          <w:kern w:val="0"/>
          <w:sz w:val="24"/>
          <w:szCs w:val="24"/>
        </w:rPr>
        <w:br/>
        <w:t xml:space="preserve">这个方法重点是你传入的 </w:t>
      </w:r>
      <w:r w:rsidRPr="0055073F">
        <w:rPr>
          <w:rFonts w:ascii="宋体" w:eastAsia="宋体" w:hAnsi="宋体" w:cs="宋体"/>
          <w:b/>
          <w:bCs/>
          <w:kern w:val="0"/>
          <w:sz w:val="24"/>
          <w:szCs w:val="24"/>
        </w:rPr>
        <w:t>queue</w:t>
      </w:r>
      <w:r w:rsidRPr="0055073F">
        <w:rPr>
          <w:rFonts w:ascii="宋体" w:eastAsia="宋体" w:hAnsi="宋体" w:cs="宋体"/>
          <w:kern w:val="0"/>
          <w:sz w:val="24"/>
          <w:szCs w:val="24"/>
        </w:rPr>
        <w:t xml:space="preserve">，当你传入的 </w:t>
      </w:r>
      <w:r w:rsidRPr="0055073F">
        <w:rPr>
          <w:rFonts w:ascii="宋体" w:eastAsia="宋体" w:hAnsi="宋体" w:cs="宋体"/>
          <w:b/>
          <w:bCs/>
          <w:kern w:val="0"/>
          <w:sz w:val="24"/>
          <w:szCs w:val="24"/>
        </w:rPr>
        <w:t>queue</w:t>
      </w:r>
      <w:r w:rsidRPr="0055073F">
        <w:rPr>
          <w:rFonts w:ascii="宋体" w:eastAsia="宋体" w:hAnsi="宋体" w:cs="宋体"/>
          <w:kern w:val="0"/>
          <w:sz w:val="24"/>
          <w:szCs w:val="24"/>
        </w:rPr>
        <w:t xml:space="preserve"> 是通过 DISPATCH_QUEUE_CONCURRENT 参数自己创建的 </w:t>
      </w:r>
      <w:r w:rsidRPr="0055073F">
        <w:rPr>
          <w:rFonts w:ascii="宋体" w:eastAsia="宋体" w:hAnsi="宋体" w:cs="宋体"/>
          <w:b/>
          <w:bCs/>
          <w:kern w:val="0"/>
          <w:sz w:val="24"/>
          <w:szCs w:val="24"/>
        </w:rPr>
        <w:t>queue</w:t>
      </w:r>
      <w:r w:rsidRPr="0055073F">
        <w:rPr>
          <w:rFonts w:ascii="宋体" w:eastAsia="宋体" w:hAnsi="宋体" w:cs="宋体"/>
          <w:kern w:val="0"/>
          <w:sz w:val="24"/>
          <w:szCs w:val="24"/>
        </w:rPr>
        <w:t xml:space="preserve"> 时，这个方法会阻塞这个 </w:t>
      </w:r>
      <w:r w:rsidRPr="0055073F">
        <w:rPr>
          <w:rFonts w:ascii="宋体" w:eastAsia="宋体" w:hAnsi="宋体" w:cs="宋体"/>
          <w:b/>
          <w:bCs/>
          <w:kern w:val="0"/>
          <w:sz w:val="24"/>
          <w:szCs w:val="24"/>
        </w:rPr>
        <w:t>queue</w:t>
      </w:r>
      <w:r w:rsidRPr="0055073F">
        <w:rPr>
          <w:rFonts w:ascii="宋体" w:eastAsia="宋体" w:hAnsi="宋体" w:cs="宋体"/>
          <w:kern w:val="0"/>
          <w:sz w:val="24"/>
          <w:szCs w:val="24"/>
        </w:rPr>
        <w:t>（</w:t>
      </w:r>
      <w:r w:rsidRPr="0055073F">
        <w:rPr>
          <w:rFonts w:ascii="宋体" w:eastAsia="宋体" w:hAnsi="宋体" w:cs="宋体"/>
          <w:b/>
          <w:bCs/>
          <w:kern w:val="0"/>
          <w:sz w:val="24"/>
          <w:szCs w:val="24"/>
        </w:rPr>
        <w:t>注意是阻塞 queue ，而不是阻塞当前线程</w:t>
      </w:r>
      <w:r w:rsidRPr="0055073F">
        <w:rPr>
          <w:rFonts w:ascii="宋体" w:eastAsia="宋体" w:hAnsi="宋体" w:cs="宋体"/>
          <w:kern w:val="0"/>
          <w:sz w:val="24"/>
          <w:szCs w:val="24"/>
        </w:rPr>
        <w:t xml:space="preserve">），一直等到这个 </w:t>
      </w:r>
      <w:r w:rsidRPr="0055073F">
        <w:rPr>
          <w:rFonts w:ascii="宋体" w:eastAsia="宋体" w:hAnsi="宋体" w:cs="宋体"/>
          <w:b/>
          <w:bCs/>
          <w:kern w:val="0"/>
          <w:sz w:val="24"/>
          <w:szCs w:val="24"/>
        </w:rPr>
        <w:t>queue</w:t>
      </w:r>
      <w:r w:rsidRPr="0055073F">
        <w:rPr>
          <w:rFonts w:ascii="宋体" w:eastAsia="宋体" w:hAnsi="宋体" w:cs="宋体"/>
          <w:kern w:val="0"/>
          <w:sz w:val="24"/>
          <w:szCs w:val="24"/>
        </w:rPr>
        <w:t xml:space="preserve"> 中排在它前面的任务都执行完成后才会开始执行自己，自己执行完毕后，再会取消阻塞，使这个 </w:t>
      </w:r>
      <w:r w:rsidRPr="0055073F">
        <w:rPr>
          <w:rFonts w:ascii="宋体" w:eastAsia="宋体" w:hAnsi="宋体" w:cs="宋体"/>
          <w:b/>
          <w:bCs/>
          <w:kern w:val="0"/>
          <w:sz w:val="24"/>
          <w:szCs w:val="24"/>
        </w:rPr>
        <w:t>queue</w:t>
      </w:r>
      <w:r w:rsidRPr="0055073F">
        <w:rPr>
          <w:rFonts w:ascii="宋体" w:eastAsia="宋体" w:hAnsi="宋体" w:cs="宋体"/>
          <w:kern w:val="0"/>
          <w:sz w:val="24"/>
          <w:szCs w:val="24"/>
        </w:rPr>
        <w:t xml:space="preserve"> 中排在它后面的任务继续执行。</w:t>
      </w:r>
      <w:r w:rsidRPr="0055073F">
        <w:rPr>
          <w:rFonts w:ascii="宋体" w:eastAsia="宋体" w:hAnsi="宋体" w:cs="宋体"/>
          <w:kern w:val="0"/>
          <w:sz w:val="24"/>
          <w:szCs w:val="24"/>
        </w:rPr>
        <w:br/>
        <w:t xml:space="preserve">如果你传入的是其他的 </w:t>
      </w:r>
      <w:r w:rsidRPr="0055073F">
        <w:rPr>
          <w:rFonts w:ascii="宋体" w:eastAsia="宋体" w:hAnsi="宋体" w:cs="宋体"/>
          <w:b/>
          <w:bCs/>
          <w:kern w:val="0"/>
          <w:sz w:val="24"/>
          <w:szCs w:val="24"/>
        </w:rPr>
        <w:t>queue</w:t>
      </w:r>
      <w:r w:rsidRPr="0055073F">
        <w:rPr>
          <w:rFonts w:ascii="宋体" w:eastAsia="宋体" w:hAnsi="宋体" w:cs="宋体"/>
          <w:kern w:val="0"/>
          <w:sz w:val="24"/>
          <w:szCs w:val="24"/>
        </w:rPr>
        <w:t xml:space="preserve">, 那么它就和 dispatch_async 一样了。 </w:t>
      </w:r>
    </w:p>
    <w:p w:rsidR="0055073F" w:rsidRPr="0055073F" w:rsidRDefault="0055073F" w:rsidP="007A2F74">
      <w:pPr>
        <w:widowControl/>
        <w:numPr>
          <w:ilvl w:val="0"/>
          <w:numId w:val="7"/>
        </w:numPr>
        <w:spacing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func dispatch_barrier_sync(_ queue: dispatch_queue_t, _ block: dispatch_block_t):</w:t>
      </w:r>
      <w:r w:rsidRPr="0055073F">
        <w:rPr>
          <w:rFonts w:ascii="宋体" w:eastAsia="宋体" w:hAnsi="宋体" w:cs="宋体"/>
          <w:kern w:val="0"/>
          <w:sz w:val="24"/>
          <w:szCs w:val="24"/>
        </w:rPr>
        <w:br/>
        <w:t xml:space="preserve">这个方法的使用和上一个一样，传入 </w:t>
      </w:r>
      <w:r w:rsidRPr="0055073F">
        <w:rPr>
          <w:rFonts w:ascii="宋体" w:eastAsia="宋体" w:hAnsi="宋体" w:cs="宋体"/>
          <w:b/>
          <w:bCs/>
          <w:kern w:val="0"/>
          <w:sz w:val="24"/>
          <w:szCs w:val="24"/>
        </w:rPr>
        <w:t>自定义的并发队列（DISPATCH_QUEUE_CONCURRENT）</w:t>
      </w:r>
      <w:r w:rsidRPr="0055073F">
        <w:rPr>
          <w:rFonts w:ascii="宋体" w:eastAsia="宋体" w:hAnsi="宋体" w:cs="宋体"/>
          <w:kern w:val="0"/>
          <w:sz w:val="24"/>
          <w:szCs w:val="24"/>
        </w:rPr>
        <w:t xml:space="preserve">，它和上一个方法一样的阻塞 </w:t>
      </w:r>
      <w:r w:rsidRPr="0055073F">
        <w:rPr>
          <w:rFonts w:ascii="宋体" w:eastAsia="宋体" w:hAnsi="宋体" w:cs="宋体"/>
          <w:b/>
          <w:bCs/>
          <w:kern w:val="0"/>
          <w:sz w:val="24"/>
          <w:szCs w:val="24"/>
        </w:rPr>
        <w:t>queue</w:t>
      </w:r>
      <w:r w:rsidRPr="0055073F">
        <w:rPr>
          <w:rFonts w:ascii="宋体" w:eastAsia="宋体" w:hAnsi="宋体" w:cs="宋体"/>
          <w:kern w:val="0"/>
          <w:sz w:val="24"/>
          <w:szCs w:val="24"/>
        </w:rPr>
        <w:t xml:space="preserve">，不同的是 这个方法还会 </w:t>
      </w:r>
      <w:r w:rsidRPr="0055073F">
        <w:rPr>
          <w:rFonts w:ascii="宋体" w:eastAsia="宋体" w:hAnsi="宋体" w:cs="宋体"/>
          <w:b/>
          <w:bCs/>
          <w:kern w:val="0"/>
          <w:sz w:val="24"/>
          <w:szCs w:val="24"/>
        </w:rPr>
        <w:t>阻塞当前线程</w:t>
      </w:r>
      <w:r w:rsidRPr="0055073F">
        <w:rPr>
          <w:rFonts w:ascii="宋体" w:eastAsia="宋体" w:hAnsi="宋体" w:cs="宋体"/>
          <w:kern w:val="0"/>
          <w:sz w:val="24"/>
          <w:szCs w:val="24"/>
        </w:rPr>
        <w:t>。</w:t>
      </w:r>
      <w:r w:rsidRPr="0055073F">
        <w:rPr>
          <w:rFonts w:ascii="宋体" w:eastAsia="宋体" w:hAnsi="宋体" w:cs="宋体"/>
          <w:kern w:val="0"/>
          <w:sz w:val="24"/>
          <w:szCs w:val="24"/>
        </w:rPr>
        <w:br/>
        <w:t xml:space="preserve">如果你传入的是其他的 </w:t>
      </w:r>
      <w:r w:rsidRPr="0055073F">
        <w:rPr>
          <w:rFonts w:ascii="宋体" w:eastAsia="宋体" w:hAnsi="宋体" w:cs="宋体"/>
          <w:b/>
          <w:bCs/>
          <w:kern w:val="0"/>
          <w:sz w:val="24"/>
          <w:szCs w:val="24"/>
        </w:rPr>
        <w:t>queue</w:t>
      </w:r>
      <w:r w:rsidRPr="0055073F">
        <w:rPr>
          <w:rFonts w:ascii="宋体" w:eastAsia="宋体" w:hAnsi="宋体" w:cs="宋体"/>
          <w:kern w:val="0"/>
          <w:sz w:val="24"/>
          <w:szCs w:val="24"/>
        </w:rPr>
        <w:t>, 那么它就和 dispatch_sync 一样了。</w:t>
      </w:r>
    </w:p>
    <w:p w:rsidR="0055073F" w:rsidRPr="0055073F" w:rsidRDefault="0055073F" w:rsidP="007A2F74">
      <w:pPr>
        <w:widowControl/>
        <w:spacing w:after="100" w:afterAutospacing="1" w:line="0" w:lineRule="atLeast"/>
        <w:ind w:leftChars="-405" w:left="-1" w:hangingChars="235" w:hanging="849"/>
        <w:jc w:val="left"/>
        <w:outlineLvl w:val="1"/>
        <w:rPr>
          <w:rFonts w:ascii="宋体" w:eastAsia="宋体" w:hAnsi="宋体" w:cs="宋体"/>
          <w:b/>
          <w:bCs/>
          <w:kern w:val="0"/>
          <w:sz w:val="36"/>
          <w:szCs w:val="36"/>
        </w:rPr>
      </w:pPr>
      <w:r w:rsidRPr="0055073F">
        <w:rPr>
          <w:rFonts w:ascii="宋体" w:eastAsia="宋体" w:hAnsi="宋体" w:cs="宋体"/>
          <w:b/>
          <w:bCs/>
          <w:kern w:val="0"/>
          <w:sz w:val="36"/>
          <w:szCs w:val="36"/>
        </w:rPr>
        <w:t>NSOperation和NSOperationQueue</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NSOperation 是苹果公司对 GCD 的封装，完全面向对象，所以使用起来更好理解。 大家可以看到 NSOperation 和 NSOperationQueue 分别对应 GCD 的 任务 和 队列 。操作步骤也很好理解：</w:t>
      </w:r>
    </w:p>
    <w:p w:rsidR="0055073F" w:rsidRPr="0055073F" w:rsidRDefault="0055073F" w:rsidP="007A2F74">
      <w:pPr>
        <w:widowControl/>
        <w:numPr>
          <w:ilvl w:val="0"/>
          <w:numId w:val="8"/>
        </w:numPr>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将要执行的任务封装到一个 NSOperation 对象中。</w:t>
      </w:r>
    </w:p>
    <w:p w:rsidR="0055073F" w:rsidRPr="0055073F" w:rsidRDefault="0055073F" w:rsidP="007A2F74">
      <w:pPr>
        <w:widowControl/>
        <w:numPr>
          <w:ilvl w:val="0"/>
          <w:numId w:val="8"/>
        </w:numPr>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将此任务添加到一个 NSOperationQueue 对象中。</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然后系统就会自动在执行任务。至于同步还是异步、串行还是并行请继续往下看：</w:t>
      </w:r>
    </w:p>
    <w:p w:rsidR="0055073F" w:rsidRPr="0055073F" w:rsidRDefault="0055073F" w:rsidP="007A2F74">
      <w:pPr>
        <w:widowControl/>
        <w:spacing w:after="100" w:afterAutospacing="1" w:line="0" w:lineRule="atLeast"/>
        <w:ind w:leftChars="-405" w:left="-213" w:hangingChars="235" w:hanging="637"/>
        <w:jc w:val="left"/>
        <w:outlineLvl w:val="2"/>
        <w:rPr>
          <w:rFonts w:ascii="宋体" w:eastAsia="宋体" w:hAnsi="宋体" w:cs="宋体"/>
          <w:b/>
          <w:bCs/>
          <w:kern w:val="0"/>
          <w:sz w:val="27"/>
          <w:szCs w:val="27"/>
        </w:rPr>
      </w:pPr>
      <w:r w:rsidRPr="0055073F">
        <w:rPr>
          <w:rFonts w:ascii="宋体" w:eastAsia="宋体" w:hAnsi="宋体" w:cs="宋体"/>
          <w:b/>
          <w:bCs/>
          <w:kern w:val="0"/>
          <w:sz w:val="27"/>
          <w:szCs w:val="27"/>
        </w:rPr>
        <w:t>添加任务</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值得说明的是，NSOperation 只是一个抽象类，所以不能封装任务。但它有 2 个子类用于封装任务。分别是：NSInvocationOperation 和 NSBlockOperation 。创建一个 Operation 后，需要调用 start 方法来启动任务，它会 </w:t>
      </w:r>
      <w:r w:rsidRPr="0055073F">
        <w:rPr>
          <w:rFonts w:ascii="宋体" w:eastAsia="宋体" w:hAnsi="宋体" w:cs="宋体"/>
          <w:b/>
          <w:bCs/>
          <w:kern w:val="0"/>
          <w:sz w:val="24"/>
          <w:szCs w:val="24"/>
        </w:rPr>
        <w:t>默认在当前队列同步执行</w:t>
      </w:r>
      <w:r w:rsidRPr="0055073F">
        <w:rPr>
          <w:rFonts w:ascii="宋体" w:eastAsia="宋体" w:hAnsi="宋体" w:cs="宋体"/>
          <w:kern w:val="0"/>
          <w:sz w:val="24"/>
          <w:szCs w:val="24"/>
        </w:rPr>
        <w:t>。当然你也可以在中途取消一个任务，只需要调用其 cancel 方法即可。</w:t>
      </w:r>
    </w:p>
    <w:p w:rsidR="0055073F" w:rsidRPr="0055073F" w:rsidRDefault="0055073F" w:rsidP="007A2F74">
      <w:pPr>
        <w:widowControl/>
        <w:numPr>
          <w:ilvl w:val="0"/>
          <w:numId w:val="9"/>
        </w:numPr>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NSInvocationOperation : 需要传入一个方法名。</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OBJECTIVE-C</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//1.创建NSInvocationOperation对象</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lastRenderedPageBreak/>
        <w:t xml:space="preserve">  NSInvocationOperation *operation = [[NSInvocationOperation alloc] initWithTarget:self selector:@selector(run) object:nil];</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//2.开始执行</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[operation start];</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SWIFT</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在 Swift 构建的和谐社会里，是容不下 NSInvocationOperation 这种不是类型安全的败类的。苹果如是说。</w:t>
      </w:r>
      <w:hyperlink r:id="rId9" w:tgtFrame="_blank" w:history="1">
        <w:r w:rsidRPr="0055073F">
          <w:rPr>
            <w:rFonts w:ascii="宋体" w:eastAsia="宋体" w:hAnsi="宋体" w:cs="宋体"/>
            <w:color w:val="0000FF"/>
            <w:kern w:val="0"/>
            <w:sz w:val="24"/>
            <w:szCs w:val="24"/>
            <w:u w:val="single"/>
          </w:rPr>
          <w:t>这里有相关解释</w:t>
        </w:r>
      </w:hyperlink>
    </w:p>
    <w:p w:rsidR="0055073F" w:rsidRPr="0055073F" w:rsidRDefault="0055073F" w:rsidP="007A2F74">
      <w:pPr>
        <w:widowControl/>
        <w:numPr>
          <w:ilvl w:val="0"/>
          <w:numId w:val="10"/>
        </w:numPr>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NSBlockOperation</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OBJECTIVE-C</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//1.创建NSBlockOperation对象</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NSBlockOperation *operation = [NSBlockOperation blockOperationWithBlock:^{</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 [NSThread 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//2.开始任务</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[operation start];</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SWIFT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//1.创建NSBlockOperation对象</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let operation = NSBlockOperation { () -&gt; Void in</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println(NSThread.currentThread())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//2.开始任务</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operation.start()</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之前说过这样的任务，默认会在当前线程执行。但是 NSBlockOperation 还有一个方法：addExecutionBlock: ，通过这个方法可以给 Operation 添加多个执行 Block。这样 Operation 中的任务 </w:t>
      </w:r>
      <w:r w:rsidRPr="0055073F">
        <w:rPr>
          <w:rFonts w:ascii="宋体" w:eastAsia="宋体" w:hAnsi="宋体" w:cs="宋体"/>
          <w:b/>
          <w:bCs/>
          <w:kern w:val="0"/>
          <w:sz w:val="24"/>
          <w:szCs w:val="24"/>
        </w:rPr>
        <w:t>会并发执行</w:t>
      </w:r>
      <w:r w:rsidRPr="0055073F">
        <w:rPr>
          <w:rFonts w:ascii="宋体" w:eastAsia="宋体" w:hAnsi="宋体" w:cs="宋体"/>
          <w:kern w:val="0"/>
          <w:sz w:val="24"/>
          <w:szCs w:val="24"/>
        </w:rPr>
        <w:t xml:space="preserve">，它会 </w:t>
      </w:r>
      <w:r w:rsidRPr="0055073F">
        <w:rPr>
          <w:rFonts w:ascii="宋体" w:eastAsia="宋体" w:hAnsi="宋体" w:cs="宋体"/>
          <w:b/>
          <w:bCs/>
          <w:kern w:val="0"/>
          <w:sz w:val="24"/>
          <w:szCs w:val="24"/>
        </w:rPr>
        <w:t>在主线程和其它的多个线程</w:t>
      </w:r>
      <w:r w:rsidRPr="0055073F">
        <w:rPr>
          <w:rFonts w:ascii="宋体" w:eastAsia="宋体" w:hAnsi="宋体" w:cs="宋体"/>
          <w:kern w:val="0"/>
          <w:sz w:val="24"/>
          <w:szCs w:val="24"/>
        </w:rPr>
        <w:t xml:space="preserve"> 执行这些任务，注意下面的打印结果：</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OBJECTIVE-C</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//1.创建NSBlockOperation对象</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NSBlockOperation *operation = [NSBlockOperation blockOperationWithBlock:^{</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 [NSThread 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//添加多个Block</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for (NSInteger i = 0; i &lt; 5; i++)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[operation addExecutionBlock:^{</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NSLog(@"第%ld次：%@", i, [NSThread 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lastRenderedPageBreak/>
        <w:t xml:space="preserve">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//2.开始任务</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[operation start];</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SWIFT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//1.创建NSBlockOperation对象</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let operation = NSBlockOperation { () -&gt; Void in</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 NSThread.currentThread())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//2.添加多个Block</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for i in 0..&lt;5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operation.addExecutionBlock { () -&gt; Void in</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NSLog("第%ld次 - %@", i, NSThread.currentThread())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//2.开始任务</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operation.start()</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打印输出</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2015-07-28 17:50:16.585 test[17527:4095467] 第2次 - &lt;NSThread: 0x7ff5c9701910&gt;{number = 1, name = main}</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2015-07-28 17:50:16.585 test[17527:4095666] 第1次 - &lt;NSThread: 0x7ff5c972caf0&gt;{number = 4, name = (null)}</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2015-07-28 17:50:16.585 test[17527:4095665] &lt;NSThread: 0x7ff5c961b610&gt;{number = 3, name = (null)}</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2015-07-28 17:50:16.585 test[17527:4095662] 第0次 - &lt;NSThread: 0x7ff5c948d310&gt;{number = 2, name = (null)}</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2015-07-28 17:50:16.586 test[17527:4095666] 第3次 - &lt;NSThread: 0x7ff5c972caf0&gt;{number = 4, name = (null)}</w:t>
      </w:r>
    </w:p>
    <w:p w:rsidR="0055073F" w:rsidRPr="0055073F" w:rsidRDefault="0055073F" w:rsidP="007A2F74">
      <w:pPr>
        <w:widowControl/>
        <w:spacing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2015-07-28 17:50:16.586 test[17527:4095467] 第4次 - &lt;NSThread: 0x7ff5c9701910&gt;{number = 1, name = main}</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MS Gothic" w:eastAsia="MS Gothic" w:hAnsi="MS Gothic" w:cs="MS Gothic"/>
          <w:kern w:val="0"/>
          <w:sz w:val="24"/>
          <w:szCs w:val="24"/>
        </w:rPr>
        <w:t>​</w:t>
      </w:r>
    </w:p>
    <w:p w:rsidR="0055073F" w:rsidRPr="0055073F" w:rsidRDefault="0055073F" w:rsidP="007A2F74">
      <w:pPr>
        <w:widowControl/>
        <w:spacing w:after="100" w:afterAutospacing="1" w:line="0" w:lineRule="atLeast"/>
        <w:ind w:leftChars="-405" w:left="-284" w:hangingChars="235" w:hanging="566"/>
        <w:jc w:val="left"/>
        <w:rPr>
          <w:rFonts w:ascii="宋体" w:eastAsia="宋体" w:hAnsi="宋体" w:cs="宋体"/>
          <w:kern w:val="0"/>
          <w:sz w:val="24"/>
          <w:szCs w:val="24"/>
        </w:rPr>
      </w:pPr>
      <w:r w:rsidRPr="0055073F">
        <w:rPr>
          <w:rFonts w:ascii="宋体" w:eastAsia="宋体" w:hAnsi="宋体" w:cs="宋体"/>
          <w:b/>
          <w:bCs/>
          <w:kern w:val="0"/>
          <w:sz w:val="24"/>
          <w:szCs w:val="24"/>
        </w:rPr>
        <w:t>NOTE</w:t>
      </w:r>
      <w:r w:rsidRPr="0055073F">
        <w:rPr>
          <w:rFonts w:ascii="宋体" w:eastAsia="宋体" w:hAnsi="宋体" w:cs="宋体"/>
          <w:kern w:val="0"/>
          <w:sz w:val="24"/>
          <w:szCs w:val="24"/>
        </w:rPr>
        <w:t>：addExecutionBlock 方法必须在 start() 方法之前执行，否则就会报错：</w:t>
      </w:r>
    </w:p>
    <w:p w:rsidR="0055073F" w:rsidRPr="0055073F" w:rsidRDefault="0055073F" w:rsidP="007A2F74">
      <w:pPr>
        <w:widowControl/>
        <w:spacing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lastRenderedPageBreak/>
        <w:t>‘*** -[NSBlockOperation addExecutionBlock:]: blocks cannot be added after the operation has started executing or finished'</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MS Gothic" w:eastAsia="MS Gothic" w:hAnsi="MS Gothic" w:cs="MS Gothic"/>
          <w:kern w:val="0"/>
          <w:sz w:val="24"/>
          <w:szCs w:val="24"/>
        </w:rPr>
        <w:t>​</w:t>
      </w:r>
    </w:p>
    <w:p w:rsidR="0055073F" w:rsidRPr="0055073F" w:rsidRDefault="0055073F" w:rsidP="007A2F74">
      <w:pPr>
        <w:widowControl/>
        <w:spacing w:after="100" w:afterAutospacing="1" w:line="0" w:lineRule="atLeast"/>
        <w:ind w:leftChars="-405" w:left="-284" w:hangingChars="235" w:hanging="566"/>
        <w:jc w:val="left"/>
        <w:rPr>
          <w:rFonts w:ascii="宋体" w:eastAsia="宋体" w:hAnsi="宋体" w:cs="宋体"/>
          <w:kern w:val="0"/>
          <w:sz w:val="24"/>
          <w:szCs w:val="24"/>
        </w:rPr>
      </w:pPr>
      <w:r w:rsidRPr="0055073F">
        <w:rPr>
          <w:rFonts w:ascii="宋体" w:eastAsia="宋体" w:hAnsi="宋体" w:cs="宋体"/>
          <w:b/>
          <w:bCs/>
          <w:kern w:val="0"/>
          <w:sz w:val="24"/>
          <w:szCs w:val="24"/>
        </w:rPr>
        <w:t>NOTE</w:t>
      </w:r>
      <w:r w:rsidRPr="0055073F">
        <w:rPr>
          <w:rFonts w:ascii="宋体" w:eastAsia="宋体" w:hAnsi="宋体" w:cs="宋体"/>
          <w:kern w:val="0"/>
          <w:sz w:val="24"/>
          <w:szCs w:val="24"/>
        </w:rPr>
        <w:t xml:space="preserve">：大家可能发现了一个问题，为什么我在 Swift 里打印输出使用 NSLog() 而不是 println() 呢？原因是使用 print() / println() 输出的话，它会简单地使用 </w:t>
      </w:r>
      <w:r w:rsidRPr="0055073F">
        <w:rPr>
          <w:rFonts w:ascii="宋体" w:eastAsia="宋体" w:hAnsi="宋体" w:cs="宋体"/>
          <w:b/>
          <w:bCs/>
          <w:kern w:val="0"/>
          <w:sz w:val="24"/>
          <w:szCs w:val="24"/>
        </w:rPr>
        <w:t>流（stream）</w:t>
      </w:r>
      <w:r w:rsidRPr="0055073F">
        <w:rPr>
          <w:rFonts w:ascii="宋体" w:eastAsia="宋体" w:hAnsi="宋体" w:cs="宋体"/>
          <w:kern w:val="0"/>
          <w:sz w:val="24"/>
          <w:szCs w:val="24"/>
        </w:rPr>
        <w:t xml:space="preserve"> 的概念，学过 C++ 的都知道。它会把需要输出的每个字符一个一个的输出到控制台。普通使用并没有问题，可是当多线程同步输出的时候问题就来了，由于很多 println() 同时打印，就会导致控制台上的字符混乱的堆在一起，而NSLog() 就没有这个问题。到底是什么样子的呢？你可以把上面 NSLog() 改为 println() ，然后一试便知。 </w:t>
      </w:r>
      <w:hyperlink r:id="rId10" w:tgtFrame="_blank" w:history="1">
        <w:r w:rsidRPr="0055073F">
          <w:rPr>
            <w:rFonts w:ascii="宋体" w:eastAsia="宋体" w:hAnsi="宋体" w:cs="宋体"/>
            <w:color w:val="0000FF"/>
            <w:kern w:val="0"/>
            <w:sz w:val="24"/>
            <w:szCs w:val="24"/>
            <w:u w:val="single"/>
          </w:rPr>
          <w:t>更多 NSLog() 与 println() 的区别看这里</w:t>
        </w:r>
      </w:hyperlink>
    </w:p>
    <w:p w:rsidR="0055073F" w:rsidRPr="0055073F" w:rsidRDefault="0055073F" w:rsidP="007A2F74">
      <w:pPr>
        <w:widowControl/>
        <w:numPr>
          <w:ilvl w:val="0"/>
          <w:numId w:val="11"/>
        </w:numPr>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自定义Operation</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除了上面的两种 Operation 以外，我们还可以自定义 Operation。自定义 Operation 需要继承 NSOperation 类，并实现其 main() 方法，因为在调用 start() 方法的时候，内部会调用 main() 方法完成相关逻辑。所以如果以上的两个类无法满足你的欲望的时候，你就需要自定义了。你想要实现什么功能都可以写在里面。除此之外，你还需要实现 cancel() 在内的各种方法。所以这个功能提供给高级玩家，我在这里就不说了，等我需要用到时在研究它，到时候可能会再做更新。</w:t>
      </w:r>
    </w:p>
    <w:p w:rsidR="0055073F" w:rsidRPr="0055073F" w:rsidRDefault="0055073F" w:rsidP="007A2F74">
      <w:pPr>
        <w:widowControl/>
        <w:spacing w:after="100" w:afterAutospacing="1" w:line="0" w:lineRule="atLeast"/>
        <w:ind w:leftChars="-405" w:left="-213" w:hangingChars="235" w:hanging="637"/>
        <w:jc w:val="left"/>
        <w:outlineLvl w:val="2"/>
        <w:rPr>
          <w:rFonts w:ascii="宋体" w:eastAsia="宋体" w:hAnsi="宋体" w:cs="宋体"/>
          <w:b/>
          <w:bCs/>
          <w:kern w:val="0"/>
          <w:sz w:val="27"/>
          <w:szCs w:val="27"/>
        </w:rPr>
      </w:pPr>
      <w:r w:rsidRPr="0055073F">
        <w:rPr>
          <w:rFonts w:ascii="宋体" w:eastAsia="宋体" w:hAnsi="宋体" w:cs="宋体"/>
          <w:b/>
          <w:bCs/>
          <w:kern w:val="0"/>
          <w:sz w:val="27"/>
          <w:szCs w:val="27"/>
        </w:rPr>
        <w:t>创建队列</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看过上面的内容就知道，我们可以调用一个 NSOperation 对象的 start() 方法来启动这个任务，但是这样做他们默认是 </w:t>
      </w:r>
      <w:r w:rsidRPr="0055073F">
        <w:rPr>
          <w:rFonts w:ascii="宋体" w:eastAsia="宋体" w:hAnsi="宋体" w:cs="宋体"/>
          <w:b/>
          <w:bCs/>
          <w:kern w:val="0"/>
          <w:sz w:val="24"/>
          <w:szCs w:val="24"/>
        </w:rPr>
        <w:t>同步执行</w:t>
      </w:r>
      <w:r w:rsidRPr="0055073F">
        <w:rPr>
          <w:rFonts w:ascii="宋体" w:eastAsia="宋体" w:hAnsi="宋体" w:cs="宋体"/>
          <w:kern w:val="0"/>
          <w:sz w:val="24"/>
          <w:szCs w:val="24"/>
        </w:rPr>
        <w:t xml:space="preserve"> 的。就算是 addExecutionBlock 方法，也会在 </w:t>
      </w:r>
      <w:r w:rsidRPr="0055073F">
        <w:rPr>
          <w:rFonts w:ascii="宋体" w:eastAsia="宋体" w:hAnsi="宋体" w:cs="宋体"/>
          <w:b/>
          <w:bCs/>
          <w:kern w:val="0"/>
          <w:sz w:val="24"/>
          <w:szCs w:val="24"/>
        </w:rPr>
        <w:t>当前线程和其他线程</w:t>
      </w:r>
      <w:r w:rsidRPr="0055073F">
        <w:rPr>
          <w:rFonts w:ascii="宋体" w:eastAsia="宋体" w:hAnsi="宋体" w:cs="宋体"/>
          <w:kern w:val="0"/>
          <w:sz w:val="24"/>
          <w:szCs w:val="24"/>
        </w:rPr>
        <w:t xml:space="preserve"> 中执行，也就是说还是会占用当前线程。这是就要用到队列 NSOperationQueue 了。而且，按类型来说的话一共有两种类型：主队列、其他队列。</w:t>
      </w:r>
      <w:r w:rsidRPr="0055073F">
        <w:rPr>
          <w:rFonts w:ascii="宋体" w:eastAsia="宋体" w:hAnsi="宋体" w:cs="宋体"/>
          <w:b/>
          <w:bCs/>
          <w:kern w:val="0"/>
          <w:sz w:val="24"/>
          <w:szCs w:val="24"/>
        </w:rPr>
        <w:t>只要添加到队列，会自动调用任务的 start() 方法</w:t>
      </w:r>
    </w:p>
    <w:p w:rsidR="0055073F" w:rsidRPr="0055073F" w:rsidRDefault="0055073F" w:rsidP="007A2F74">
      <w:pPr>
        <w:widowControl/>
        <w:numPr>
          <w:ilvl w:val="0"/>
          <w:numId w:val="12"/>
        </w:numPr>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主队列</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细心的同学就会发现，每套多线程方案都会有一个主线程（当然啦，说的是iOS中，像 pthread 这种多系统的方案并没有，因为 </w:t>
      </w:r>
      <w:r w:rsidRPr="0055073F">
        <w:rPr>
          <w:rFonts w:ascii="宋体" w:eastAsia="宋体" w:hAnsi="宋体" w:cs="宋体"/>
          <w:b/>
          <w:bCs/>
          <w:kern w:val="0"/>
          <w:sz w:val="24"/>
          <w:szCs w:val="24"/>
        </w:rPr>
        <w:t>UI线程</w:t>
      </w:r>
      <w:r w:rsidRPr="0055073F">
        <w:rPr>
          <w:rFonts w:ascii="宋体" w:eastAsia="宋体" w:hAnsi="宋体" w:cs="宋体"/>
          <w:kern w:val="0"/>
          <w:sz w:val="24"/>
          <w:szCs w:val="24"/>
        </w:rPr>
        <w:t xml:space="preserve"> 理论需要每种操作系统自己定制）。这是一个特殊的线程，必须串行。所以添加到主队列的任务都会一个接一个地排着队在主线程处理。</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//OBJECTIVE-C</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NSOperationQueue *queue = [NSOperationQueue mainQueue];</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//SWIFT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let queue = NSOperationQueue.mainQueue()</w:t>
      </w:r>
    </w:p>
    <w:p w:rsidR="0055073F" w:rsidRPr="0055073F" w:rsidRDefault="0055073F" w:rsidP="007A2F74">
      <w:pPr>
        <w:widowControl/>
        <w:numPr>
          <w:ilvl w:val="0"/>
          <w:numId w:val="13"/>
        </w:numPr>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其他队列</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因为主队列比较特殊，所以会单独有一个类方法来获得主队列。那么通过初始化产生的队列就是其他队列了，因为只有这两种队列，除了主队列，其他队列就不需要名字了。 </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lastRenderedPageBreak/>
        <w:t>注意：其他队列的任务会在其他线程并行执行。</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OBJECTIVE-C</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//1.创建一个其他队列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NSOperationQueue *queue = [[NSOperationQueue alloc] init];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//2.创建NSBlockOperation对象</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NSBlockOperation *operation = [NSBlockOperation blockOperationWithBlock:^{</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 [NSThread 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//3.添加多个Block</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for (NSInteger i = 0; i &lt; 5; i++)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[operation addExecutionBlock:^{</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NSLog(@"第%ld次：%@", i, [NSThread 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//4.队列添加任务</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[queue addOperation:operation];</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SWIFT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//1.创建其他队列</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let queue = NSOperationQueue()</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//2.创建NSBlockOperation对象</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let operation = NSBlockOperation { () -&gt; Void in</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 NSThread.currentThread())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//3.添加多个Block</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for i in 0..&lt;5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operation.addExecutionBlock { () -&gt; Void in</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NSLog("第%ld次 - %@", i, NSThread.currentThread())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//4.队列添加任务</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queue.addOperation(operation)</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打印输出</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2015-07-28 20:26:28.463 test[18622:4443534] &lt;NSThread: 0x7fd022c3ac10&gt;{number = 5, name = (null)}</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lastRenderedPageBreak/>
        <w:t>2015-07-28 20:26:28.463 test[18622:4443536] 第2次 - &lt;NSThread: 0x7fd022e36d50&gt;{number = 2, name = (null)}</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2015-07-28 20:26:28.463 test[18622:4443535] 第0次 - &lt;NSThread: 0x7fd022f237f0&gt;{number = 4, name = (null)}</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2015-07-28 20:26:28.463 test[18622:4443533] 第1次 - &lt;NSThread: 0x7fd022d372b0&gt;{number = 3, name = (null)}</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2015-07-28 20:26:28.463 test[18622:4443534] 第3次 - &lt;NSThread: 0x7fd022c3ac10&gt;{number = 5, name = (null)}</w:t>
      </w:r>
    </w:p>
    <w:p w:rsidR="0055073F" w:rsidRPr="0055073F" w:rsidRDefault="0055073F" w:rsidP="007A2F74">
      <w:pPr>
        <w:widowControl/>
        <w:spacing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2015-07-28 20:26:28.463 test[18622:4443536] 第4次 - &lt;NSThread: 0x7fd022e36d50&gt;{number = 2, name = (null)}</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OK, 这时应该发问了，大家将 NSOperationQueue 与 GCD的队列 相比较就会发现，这里没有串行队列，那如果我想要10个任务在其他线程串行的执行怎么办？ </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这就是苹果封装的妙处，你不用管串行、并行、同步、异步这些名词。NSOperationQueue 有一个参数 maxConcurrentOperationCount 最大并发数，用来设置最多可以让多少个任务同时执行。当你把它设置为 1 的时候，他不就是串行了嘛！</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NSOperationQueue 还有一个添加任务的方法，- (void)addOperationWithBlock:(void (^)(void))block; ，这是不是和 GCD 差不多？这样就可以添加一个任务到队列中了，十分方便。</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NSOperation 有一个非常实用的功能，那就是添加依赖。比如有 3 个任务：A: 从服务器上下载一张图片，B：给这张图片加个水印，C：把图片返回给服务器。这时就可以用到依赖了: </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OBJECTIVE-C</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//1.任务一：下载图片</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NSBlockOperation *operation1 = [NSBlockOperation blockOperationWithBlock:^{</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NSLog(@"下载图片 - %@", [NSThread 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[NSThread sleepForTimeInterval:1.0];</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//2.任务二：打水印</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NSBlockOperation *operation2 = [NSBlockOperation blockOperationWithBlock:^{</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NSLog(@"打水印   - %@", [NSThread 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[NSThread sleepForTimeInterval:1.0];</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//3.任务三：上传图片</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NSBlockOperation *operation3 = [NSBlockOperation blockOperationWithBlock:^{</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NSLog(@"上传图片 - %@", [NSThread 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lastRenderedPageBreak/>
        <w:t xml:space="preserve">    [NSThread sleepForTimeInterval:1.0];</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//4.设置依赖</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[operation2 addDependency:operation1];      //任务二依赖任务一</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[operation3 addDependency:operation2];      //任务三依赖任务二</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//5.创建队列并加入任务</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NSOperationQueue *queue = [[NSOperationQueue alloc] init];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[queue addOperations:@[operation3, operation2, operation1] waitUntilFinished:NO];</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SWIFT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//1.任务一：下载图片</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let operation1 = NSBlockOperation { () -&gt; Void in</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NSLog("下载图片 - %@", NSThread.currentThread())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NSThread.sleepForTimeInterval(1.0)</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//2.任务二：打水印</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let operation2 = NSBlockOperation { () -&gt; Void in</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NSLog("打水印   - %@", NSThread.currentThread())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NSThread.sleepForTimeInterval(1.0)</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//3.任务三：上传图片</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let operation3 = NSBlockOperation { () -&gt; Void in</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NSLog("上传图片 - %@", NSThread.currentThread())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NSThread.sleepForTimeInterval(1.0)</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//4.设置依赖</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operation2.addDependency(operation1)    //任务二依赖任务一</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operation3.addDependency(operation2)    //任务三依赖任务二</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//5.创建队列并加入任务</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let queue = NSOperationQueue()</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queue.addOperations([operation3, operation2, operation1], waitUntilFinished: false)</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打印结果</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2015-07-28 21:24:28.622 test[19392:4637517] 下载图片 - &lt;NSThread: 0x7fc10ad4d970&gt;{number = 2, name = (null)}</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2015-07-28 21:24:29.622 test[19392:4637515] 打水印 - &lt;NSThread: 0x7fc10af20ef0&gt;{number = 3, name = (null)}</w:t>
      </w:r>
    </w:p>
    <w:p w:rsidR="0055073F" w:rsidRPr="0055073F" w:rsidRDefault="0055073F" w:rsidP="007A2F74">
      <w:pPr>
        <w:widowControl/>
        <w:spacing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lastRenderedPageBreak/>
        <w:t>2015-07-28 21:24:30.627 test[19392:4637515] 上传图片 - &lt;NSThread: 0x7fc10af20ef0&gt;{number = 3, name = (null)}</w:t>
      </w:r>
    </w:p>
    <w:p w:rsidR="0055073F" w:rsidRPr="0055073F" w:rsidRDefault="0055073F" w:rsidP="007A2F74">
      <w:pPr>
        <w:widowControl/>
        <w:numPr>
          <w:ilvl w:val="0"/>
          <w:numId w:val="14"/>
        </w:numPr>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注意：不能添加相互依赖，会死锁，比如 A依赖B，B依赖A。</w:t>
      </w:r>
    </w:p>
    <w:p w:rsidR="0055073F" w:rsidRPr="0055073F" w:rsidRDefault="0055073F" w:rsidP="007A2F74">
      <w:pPr>
        <w:widowControl/>
        <w:numPr>
          <w:ilvl w:val="0"/>
          <w:numId w:val="14"/>
        </w:numPr>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可以使用 removeDependency 来解除依赖关系。</w:t>
      </w:r>
    </w:p>
    <w:p w:rsidR="0055073F" w:rsidRPr="0055073F" w:rsidRDefault="0055073F" w:rsidP="007A2F74">
      <w:pPr>
        <w:widowControl/>
        <w:numPr>
          <w:ilvl w:val="0"/>
          <w:numId w:val="14"/>
        </w:numPr>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可以在不同的队列之间依赖，反正就是这个依赖是添加到任务身上的，和队列没关系。</w:t>
      </w:r>
    </w:p>
    <w:p w:rsidR="0055073F" w:rsidRPr="0055073F" w:rsidRDefault="0055073F" w:rsidP="007A2F74">
      <w:pPr>
        <w:widowControl/>
        <w:spacing w:after="100" w:afterAutospacing="1" w:line="0" w:lineRule="atLeast"/>
        <w:ind w:leftChars="-405" w:left="-213" w:hangingChars="235" w:hanging="637"/>
        <w:jc w:val="left"/>
        <w:outlineLvl w:val="2"/>
        <w:rPr>
          <w:rFonts w:ascii="宋体" w:eastAsia="宋体" w:hAnsi="宋体" w:cs="宋体"/>
          <w:b/>
          <w:bCs/>
          <w:kern w:val="0"/>
          <w:sz w:val="27"/>
          <w:szCs w:val="27"/>
        </w:rPr>
      </w:pPr>
      <w:r w:rsidRPr="0055073F">
        <w:rPr>
          <w:rFonts w:ascii="宋体" w:eastAsia="宋体" w:hAnsi="宋体" w:cs="宋体"/>
          <w:b/>
          <w:bCs/>
          <w:kern w:val="0"/>
          <w:sz w:val="27"/>
          <w:szCs w:val="27"/>
        </w:rPr>
        <w:t>其他方法</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以上就是一些主要方法, 下面还有一些常用方法需要大家注意：</w:t>
      </w:r>
    </w:p>
    <w:p w:rsidR="0055073F" w:rsidRPr="0055073F" w:rsidRDefault="0055073F" w:rsidP="007A2F74">
      <w:pPr>
        <w:widowControl/>
        <w:numPr>
          <w:ilvl w:val="0"/>
          <w:numId w:val="15"/>
        </w:numPr>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NSOperation</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BOOL executing; //判断任务是否正在执行</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BOOL finished; //判断任务是否完成</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void (^completionBlock)(void); //用来设置完成后需要执行的操作</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(void)cancel; //取消任务</w:t>
      </w:r>
    </w:p>
    <w:p w:rsidR="0055073F" w:rsidRPr="0055073F" w:rsidRDefault="0055073F" w:rsidP="007A2F74">
      <w:pPr>
        <w:widowControl/>
        <w:spacing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(void)waitUntilFinished; //阻塞当前线程直到此任务执行完毕</w:t>
      </w:r>
    </w:p>
    <w:p w:rsidR="0055073F" w:rsidRPr="0055073F" w:rsidRDefault="0055073F" w:rsidP="007A2F74">
      <w:pPr>
        <w:widowControl/>
        <w:numPr>
          <w:ilvl w:val="0"/>
          <w:numId w:val="15"/>
        </w:numPr>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NSOperationQueue</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NSUInteger operationCount; //获取队列的任务数</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(void)cancelAllOperations; //取消队列中所有的任务</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(void)waitUntilAllOperationsAreFinished; //阻塞当前线程直到此队列中的所有任务执行完毕</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[queue setSuspended:YES]; // 暂停queue </w:t>
      </w:r>
    </w:p>
    <w:p w:rsidR="0055073F" w:rsidRPr="0055073F" w:rsidRDefault="0055073F" w:rsidP="007A2F74">
      <w:pPr>
        <w:widowControl/>
        <w:spacing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[queue setSuspended:NO]; // 继续queue </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好啦，到这里差不多就讲完了。当然，我讲的并不完整，可能有一些知识我并没有讲到，但作为常用方法，这些已经足够了。不过我在这里只是告诉你了一些方法的功能，只是怎么把他们用到合适的地方，就需要多多实践了。下面我会说一些关于多线程的案例，是大家更加什么地了解。</w:t>
      </w:r>
    </w:p>
    <w:p w:rsidR="0055073F" w:rsidRPr="0055073F" w:rsidRDefault="0055073F" w:rsidP="007A2F74">
      <w:pPr>
        <w:widowControl/>
        <w:spacing w:after="100" w:afterAutospacing="1" w:line="0" w:lineRule="atLeast"/>
        <w:ind w:leftChars="-405" w:left="-1" w:hangingChars="235" w:hanging="849"/>
        <w:jc w:val="left"/>
        <w:outlineLvl w:val="1"/>
        <w:rPr>
          <w:rFonts w:ascii="宋体" w:eastAsia="宋体" w:hAnsi="宋体" w:cs="宋体"/>
          <w:b/>
          <w:bCs/>
          <w:kern w:val="0"/>
          <w:sz w:val="36"/>
          <w:szCs w:val="36"/>
        </w:rPr>
      </w:pPr>
      <w:r w:rsidRPr="0055073F">
        <w:rPr>
          <w:rFonts w:ascii="宋体" w:eastAsia="宋体" w:hAnsi="宋体" w:cs="宋体"/>
          <w:b/>
          <w:bCs/>
          <w:kern w:val="0"/>
          <w:sz w:val="36"/>
          <w:szCs w:val="36"/>
        </w:rPr>
        <w:t>其他用法</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lastRenderedPageBreak/>
        <w:t>在这部分，我会说一些和多线程知识相关的案例，可能有些很简单，大家早都知道的，不过因为这篇文章讲的是多线程嘛，所以应该尽可能的全面嘛。还有就是，我会尽可能的使用多种方法实现，让大家看看其中的区别。</w:t>
      </w:r>
    </w:p>
    <w:p w:rsidR="0055073F" w:rsidRPr="0055073F" w:rsidRDefault="0055073F" w:rsidP="007A2F74">
      <w:pPr>
        <w:widowControl/>
        <w:spacing w:after="100" w:afterAutospacing="1" w:line="0" w:lineRule="atLeast"/>
        <w:ind w:leftChars="-405" w:left="-213" w:hangingChars="235" w:hanging="637"/>
        <w:jc w:val="left"/>
        <w:outlineLvl w:val="2"/>
        <w:rPr>
          <w:rFonts w:ascii="宋体" w:eastAsia="宋体" w:hAnsi="宋体" w:cs="宋体"/>
          <w:b/>
          <w:bCs/>
          <w:kern w:val="0"/>
          <w:sz w:val="27"/>
          <w:szCs w:val="27"/>
        </w:rPr>
      </w:pPr>
      <w:r w:rsidRPr="0055073F">
        <w:rPr>
          <w:rFonts w:ascii="宋体" w:eastAsia="宋体" w:hAnsi="宋体" w:cs="宋体"/>
          <w:b/>
          <w:bCs/>
          <w:kern w:val="0"/>
          <w:sz w:val="27"/>
          <w:szCs w:val="27"/>
        </w:rPr>
        <w:t>线程同步</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所谓线程同步就是为了防止多个线程抢夺同一个资源造成的数据安全问题，所采取的一种措施。当然也有很多实现方法，请往下看：</w:t>
      </w:r>
    </w:p>
    <w:p w:rsidR="0055073F" w:rsidRPr="0055073F" w:rsidRDefault="0055073F" w:rsidP="007A2F74">
      <w:pPr>
        <w:widowControl/>
        <w:numPr>
          <w:ilvl w:val="0"/>
          <w:numId w:val="16"/>
        </w:numPr>
        <w:spacing w:after="100" w:afterAutospacing="1" w:line="0" w:lineRule="atLeast"/>
        <w:ind w:leftChars="-405" w:left="-284" w:hangingChars="235" w:hanging="566"/>
        <w:jc w:val="left"/>
        <w:rPr>
          <w:rFonts w:ascii="宋体" w:eastAsia="宋体" w:hAnsi="宋体" w:cs="宋体"/>
          <w:kern w:val="0"/>
          <w:sz w:val="24"/>
          <w:szCs w:val="24"/>
        </w:rPr>
      </w:pPr>
      <w:r w:rsidRPr="0055073F">
        <w:rPr>
          <w:rFonts w:ascii="宋体" w:eastAsia="宋体" w:hAnsi="宋体" w:cs="宋体"/>
          <w:b/>
          <w:bCs/>
          <w:kern w:val="0"/>
          <w:sz w:val="24"/>
          <w:szCs w:val="24"/>
        </w:rPr>
        <w:t>互斥锁</w:t>
      </w:r>
      <w:r w:rsidRPr="0055073F">
        <w:rPr>
          <w:rFonts w:ascii="宋体" w:eastAsia="宋体" w:hAnsi="宋体" w:cs="宋体"/>
          <w:kern w:val="0"/>
          <w:sz w:val="24"/>
          <w:szCs w:val="24"/>
        </w:rPr>
        <w:t xml:space="preserve"> ：给需要同步的代码块加一个互斥锁，就可以保证每次只有一个线程访问此代码块。</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OBJECTIVE-C</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@synchronized(self)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//需要执行的代码块</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SWIFT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objc_sync_enter(self)</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//需要执行的代码块</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objc_sync_exit(self)</w:t>
      </w:r>
    </w:p>
    <w:p w:rsidR="0055073F" w:rsidRPr="0055073F" w:rsidRDefault="0055073F" w:rsidP="007A2F74">
      <w:pPr>
        <w:widowControl/>
        <w:numPr>
          <w:ilvl w:val="0"/>
          <w:numId w:val="16"/>
        </w:numPr>
        <w:spacing w:after="100" w:afterAutospacing="1" w:line="0" w:lineRule="atLeast"/>
        <w:ind w:leftChars="-405" w:left="-284" w:hangingChars="235" w:hanging="566"/>
        <w:jc w:val="left"/>
        <w:rPr>
          <w:rFonts w:ascii="宋体" w:eastAsia="宋体" w:hAnsi="宋体" w:cs="宋体"/>
          <w:kern w:val="0"/>
          <w:sz w:val="24"/>
          <w:szCs w:val="24"/>
        </w:rPr>
      </w:pPr>
      <w:r w:rsidRPr="0055073F">
        <w:rPr>
          <w:rFonts w:ascii="宋体" w:eastAsia="宋体" w:hAnsi="宋体" w:cs="宋体"/>
          <w:b/>
          <w:bCs/>
          <w:kern w:val="0"/>
          <w:sz w:val="24"/>
          <w:szCs w:val="24"/>
        </w:rPr>
        <w:t>同步执行</w:t>
      </w:r>
      <w:r w:rsidRPr="0055073F">
        <w:rPr>
          <w:rFonts w:ascii="宋体" w:eastAsia="宋体" w:hAnsi="宋体" w:cs="宋体"/>
          <w:kern w:val="0"/>
          <w:sz w:val="24"/>
          <w:szCs w:val="24"/>
        </w:rPr>
        <w:t xml:space="preserve"> ：我们可以使用多线程的知识，把多个线程都要执行此段代码添加到同一个串行队列，这样就实现了线程同步的概念。当然这里可以使用 GCD 和 NSOperation 两种方案，我都写出来。</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OBJECTIVE-C</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//GCD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//需要一个全局变量queue，要让所有线程的这个操作都加到一个queue中</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dispatch_sync(queue,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NSInteger ticket = lastTicket;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[NSThread sleepForTimeInterval:0.1];</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NSLog(@"%ld - %@",ticket, [NSThread 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ticket -= 1;</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lastTicket = ticket;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//NSOperation &amp; NSOperationQueue</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//重点：1. 全局的 NSOperationQueue, 所有的操作添加到同一个queue中</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       2. 设置 queue 的 maxConcurrentOperationCount 为 1</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       3. 如果后续操作需要Block中的结果，就需要调用每个操作的waitUntilFinished，阻塞当前线程，一直等到当前操作完成，才允许执行后面的。waitUntilFinished 要在添加到队列之后！</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lastRenderedPageBreak/>
        <w:t xml:space="preserve">  NSBlockOperation *operation = [NSBlockOperation blockOperationWithBlock:^{</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NSInteger ticket = lastTicket;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[NSThread sleepForTimeInterval:1];</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NSLog(@"%ld - %@",ticket, [NSThread currentThread]);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ticket -= 1;</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lastTicket = ticket;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[queue addOperation:operation];</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[operation waitUntilFinished];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//后续要做的事</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SWIFT</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这里的 swift 代码，我就不写了，因为每句都一样，只是语法不同而已，照着 OC 的代码就能写出 Swift 的。这篇文章已经老长老长了，我就不浪费篇幅了，又不是高中写作文。</w:t>
      </w:r>
    </w:p>
    <w:p w:rsidR="0055073F" w:rsidRPr="0055073F" w:rsidRDefault="0055073F" w:rsidP="007A2F74">
      <w:pPr>
        <w:widowControl/>
        <w:spacing w:after="100" w:afterAutospacing="1" w:line="0" w:lineRule="atLeast"/>
        <w:ind w:leftChars="-405" w:left="-213" w:hangingChars="235" w:hanging="637"/>
        <w:jc w:val="left"/>
        <w:outlineLvl w:val="2"/>
        <w:rPr>
          <w:rFonts w:ascii="宋体" w:eastAsia="宋体" w:hAnsi="宋体" w:cs="宋体"/>
          <w:b/>
          <w:bCs/>
          <w:kern w:val="0"/>
          <w:sz w:val="27"/>
          <w:szCs w:val="27"/>
        </w:rPr>
      </w:pPr>
      <w:r w:rsidRPr="0055073F">
        <w:rPr>
          <w:rFonts w:ascii="宋体" w:eastAsia="宋体" w:hAnsi="宋体" w:cs="宋体"/>
          <w:b/>
          <w:bCs/>
          <w:kern w:val="0"/>
          <w:sz w:val="27"/>
          <w:szCs w:val="27"/>
        </w:rPr>
        <w:t>延迟执行</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所谓延迟执行就是延时一段时间再执行某段代码。下面说一些常用方法。</w:t>
      </w:r>
    </w:p>
    <w:p w:rsidR="0055073F" w:rsidRPr="0055073F" w:rsidRDefault="0055073F" w:rsidP="007A2F74">
      <w:pPr>
        <w:widowControl/>
        <w:numPr>
          <w:ilvl w:val="0"/>
          <w:numId w:val="17"/>
        </w:numPr>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perform</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OBJECTIVE-C</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 3秒后自动调用self的run:方法，并且传递参数：@"abc"</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[self performSelector:@selector(run:) withObject:@"abc" afterDelay:3];</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SWIFT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之前就已经说过，Swift 里去掉了这个方法。</w:t>
      </w:r>
    </w:p>
    <w:p w:rsidR="0055073F" w:rsidRPr="0055073F" w:rsidRDefault="0055073F" w:rsidP="007A2F74">
      <w:pPr>
        <w:widowControl/>
        <w:numPr>
          <w:ilvl w:val="0"/>
          <w:numId w:val="17"/>
        </w:numPr>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GCD</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可以使用 GCD 中的 dispatch_after 方法，OC 和 Swift 都可以使用，这里只写 OC 的，Swift 的是一样的。</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OBJECTIVE-C</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创建队列</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dispatch_queue_t queue = dispatch_get_global_queue(DISPATCH_QUEUE_PRIORITY_DEFAULT, 0);</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设置延时，单位秒</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double delay = 3;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dispatch_after(dispatch_time(DISPATCH_TIME_NOW, (int64_t)(delay * NSEC_PER_SEC)), queue,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 3秒后需要执行的任务</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lastRenderedPageBreak/>
        <w:t>});</w:t>
      </w:r>
    </w:p>
    <w:p w:rsidR="0055073F" w:rsidRPr="0055073F" w:rsidRDefault="0055073F" w:rsidP="007A2F74">
      <w:pPr>
        <w:widowControl/>
        <w:numPr>
          <w:ilvl w:val="0"/>
          <w:numId w:val="17"/>
        </w:numPr>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NSTimer</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NSTimer 是iOS中的一个计时器类，除了延迟执行还有很多用法，不过这里直说延迟执行的用法。同样只写 OC 版的，Swift 也是相同的。</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OBJECTIVE-C</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[NSTimer scheduledTimerWithTimeInterval:3.0 target:self selector:@selector(run:) userInfo:@"abc" repeats:NO];</w:t>
      </w:r>
    </w:p>
    <w:p w:rsidR="0055073F" w:rsidRPr="0055073F" w:rsidRDefault="0055073F" w:rsidP="007A2F74">
      <w:pPr>
        <w:widowControl/>
        <w:spacing w:after="100" w:afterAutospacing="1" w:line="0" w:lineRule="atLeast"/>
        <w:ind w:leftChars="-405" w:left="-213" w:hangingChars="235" w:hanging="637"/>
        <w:jc w:val="left"/>
        <w:outlineLvl w:val="2"/>
        <w:rPr>
          <w:rFonts w:ascii="宋体" w:eastAsia="宋体" w:hAnsi="宋体" w:cs="宋体"/>
          <w:b/>
          <w:bCs/>
          <w:kern w:val="0"/>
          <w:sz w:val="27"/>
          <w:szCs w:val="27"/>
        </w:rPr>
      </w:pPr>
      <w:r w:rsidRPr="0055073F">
        <w:rPr>
          <w:rFonts w:ascii="宋体" w:eastAsia="宋体" w:hAnsi="宋体" w:cs="宋体"/>
          <w:b/>
          <w:bCs/>
          <w:kern w:val="0"/>
          <w:sz w:val="27"/>
          <w:szCs w:val="27"/>
        </w:rPr>
        <w:t>单例模式</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至于什么是单例模式，我也不多说，我只说说一般怎么实现。在 Objective-C 中，实现单例的方法已经很具体了，虽然有别的方法，但是一般都是用一个标准的方法了，下面来看看。</w:t>
      </w:r>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OBJECTIVE-C</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@interface Tool : NSObject &lt;NSCopying&gt;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(instancetype)sharedTool;</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@end</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@implementation Tool</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static id _instance;</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(instancetype)sharedTool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static dispatch_once_t onceToken;</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dispatch_once(&amp;onceToken,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_instance = [[Tool alloc] init];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return _instance;</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@end</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这里之所以将单例模式，是因为其中用到了 GCD 的 dispatch_once 方法。下面看 Swift 中的单例模式，在Swift中单例模式非常简单！想知道怎么从 OC 那么复杂的方法变成下面的写法的，</w:t>
      </w:r>
      <w:hyperlink r:id="rId11" w:tgtFrame="_blank" w:history="1">
        <w:r w:rsidRPr="0055073F">
          <w:rPr>
            <w:rFonts w:ascii="宋体" w:eastAsia="宋体" w:hAnsi="宋体" w:cs="宋体"/>
            <w:color w:val="0000FF"/>
            <w:kern w:val="0"/>
            <w:sz w:val="24"/>
            <w:szCs w:val="24"/>
            <w:u w:val="single"/>
          </w:rPr>
          <w:t>请看这里</w:t>
        </w:r>
      </w:hyperlink>
    </w:p>
    <w:p w:rsidR="0055073F" w:rsidRPr="0055073F" w:rsidRDefault="0055073F" w:rsidP="007A2F74">
      <w:pPr>
        <w:widowControl/>
        <w:spacing w:after="100" w:afterAutospacing="1" w:line="0" w:lineRule="atLeast"/>
        <w:ind w:leftChars="-405" w:left="-496" w:hangingChars="235" w:hanging="354"/>
        <w:jc w:val="left"/>
        <w:outlineLvl w:val="5"/>
        <w:rPr>
          <w:rFonts w:ascii="宋体" w:eastAsia="宋体" w:hAnsi="宋体" w:cs="宋体"/>
          <w:b/>
          <w:bCs/>
          <w:kern w:val="0"/>
          <w:sz w:val="15"/>
          <w:szCs w:val="15"/>
        </w:rPr>
      </w:pPr>
      <w:r w:rsidRPr="0055073F">
        <w:rPr>
          <w:rFonts w:ascii="宋体" w:eastAsia="宋体" w:hAnsi="宋体" w:cs="宋体"/>
          <w:b/>
          <w:bCs/>
          <w:kern w:val="0"/>
          <w:sz w:val="15"/>
          <w:szCs w:val="15"/>
        </w:rPr>
        <w:t>SWIFT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class Tool: NSObject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static let sharedTool = Tool()</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lastRenderedPageBreak/>
        <w:t xml:space="preserve">    // 私有化构造方法，阻止其他对象使用这个类的默认的'()'构造方法</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 xml:space="preserve">    private override init() {}</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w:t>
      </w:r>
    </w:p>
    <w:p w:rsidR="0055073F" w:rsidRPr="0055073F" w:rsidRDefault="0055073F" w:rsidP="007A2F74">
      <w:pPr>
        <w:widowControl/>
        <w:spacing w:after="100" w:afterAutospacing="1" w:line="0" w:lineRule="atLeast"/>
        <w:ind w:leftChars="-405" w:left="-213" w:hangingChars="235" w:hanging="637"/>
        <w:jc w:val="left"/>
        <w:outlineLvl w:val="2"/>
        <w:rPr>
          <w:rFonts w:ascii="宋体" w:eastAsia="宋体" w:hAnsi="宋体" w:cs="宋体"/>
          <w:b/>
          <w:bCs/>
          <w:kern w:val="0"/>
          <w:sz w:val="27"/>
          <w:szCs w:val="27"/>
        </w:rPr>
      </w:pPr>
      <w:r w:rsidRPr="0055073F">
        <w:rPr>
          <w:rFonts w:ascii="宋体" w:eastAsia="宋体" w:hAnsi="宋体" w:cs="宋体"/>
          <w:b/>
          <w:bCs/>
          <w:kern w:val="0"/>
          <w:sz w:val="27"/>
          <w:szCs w:val="27"/>
        </w:rPr>
        <w:t>从其他线程回到主线程的方法</w:t>
      </w:r>
    </w:p>
    <w:p w:rsidR="0055073F" w:rsidRPr="0055073F" w:rsidRDefault="0055073F" w:rsidP="007A2F74">
      <w:pPr>
        <w:widowControl/>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我们都知道在其他线程操作完成后必须到主线程更新UI。所以，介绍完所有的多线程方案后，我们来看看有哪些方法可以回到主线程。</w:t>
      </w:r>
    </w:p>
    <w:p w:rsidR="0055073F" w:rsidRPr="0055073F" w:rsidRDefault="0055073F" w:rsidP="007A2F74">
      <w:pPr>
        <w:widowControl/>
        <w:numPr>
          <w:ilvl w:val="0"/>
          <w:numId w:val="18"/>
        </w:numPr>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NSThread</w:t>
      </w:r>
    </w:p>
    <w:p w:rsidR="0055073F" w:rsidRPr="0055073F" w:rsidRDefault="0055073F" w:rsidP="007A2F74">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//Objective-C</w:t>
      </w:r>
    </w:p>
    <w:p w:rsidR="0055073F" w:rsidRPr="0055073F" w:rsidRDefault="0055073F" w:rsidP="007A2F74">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[self performSelectorOnMainThread:@selector(run) withObject:nil waitUntilDone:NO];</w:t>
      </w:r>
    </w:p>
    <w:p w:rsidR="0055073F" w:rsidRPr="0055073F" w:rsidRDefault="0055073F" w:rsidP="007A2F74">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//Swift</w:t>
      </w: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//swift 取消了 performSelector 方法。</w:t>
      </w:r>
    </w:p>
    <w:p w:rsidR="0055073F" w:rsidRPr="0055073F" w:rsidRDefault="0055073F" w:rsidP="007A2F74">
      <w:pPr>
        <w:widowControl/>
        <w:numPr>
          <w:ilvl w:val="0"/>
          <w:numId w:val="18"/>
        </w:numPr>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GCD</w:t>
      </w:r>
    </w:p>
    <w:p w:rsidR="0055073F" w:rsidRPr="0055073F" w:rsidRDefault="0055073F" w:rsidP="007A2F74">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//Objective-C</w:t>
      </w:r>
    </w:p>
    <w:p w:rsidR="0055073F" w:rsidRPr="0055073F" w:rsidRDefault="0055073F" w:rsidP="007A2F74">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dispatch_async(dispatch_get_main_queue(), ^{</w:t>
      </w:r>
    </w:p>
    <w:p w:rsidR="0055073F" w:rsidRPr="0055073F" w:rsidRDefault="0055073F" w:rsidP="007A2F74">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w:t>
      </w:r>
    </w:p>
    <w:p w:rsidR="0055073F" w:rsidRPr="0055073F" w:rsidRDefault="0055073F" w:rsidP="007A2F74">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//Swift</w:t>
      </w:r>
    </w:p>
    <w:p w:rsidR="0055073F" w:rsidRPr="0055073F" w:rsidRDefault="0055073F" w:rsidP="007A2F74">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dispatch_async(dispatch_get_main_queue(), { () -&gt; Void in</w:t>
      </w:r>
    </w:p>
    <w:p w:rsidR="0055073F" w:rsidRPr="0055073F" w:rsidRDefault="0055073F" w:rsidP="007A2F74">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w:t>
      </w:r>
    </w:p>
    <w:p w:rsidR="0055073F" w:rsidRPr="0055073F" w:rsidRDefault="0055073F" w:rsidP="007A2F74">
      <w:pPr>
        <w:widowControl/>
        <w:numPr>
          <w:ilvl w:val="0"/>
          <w:numId w:val="18"/>
        </w:numPr>
        <w:spacing w:after="100" w:afterAutospacing="1"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NSOperationQueue</w:t>
      </w:r>
    </w:p>
    <w:p w:rsidR="0055073F" w:rsidRPr="0055073F" w:rsidRDefault="0055073F" w:rsidP="007A2F74">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//Objective-C</w:t>
      </w:r>
    </w:p>
    <w:p w:rsidR="0055073F" w:rsidRPr="0055073F" w:rsidRDefault="0055073F" w:rsidP="007A2F74">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[[NSOperationQueue mainQueue] addOperationWithBlock:^{</w:t>
      </w:r>
    </w:p>
    <w:p w:rsidR="0055073F" w:rsidRPr="0055073F" w:rsidRDefault="0055073F" w:rsidP="007A2F74">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w:t>
      </w:r>
    </w:p>
    <w:p w:rsidR="0055073F" w:rsidRPr="0055073F" w:rsidRDefault="0055073F" w:rsidP="007A2F74">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//Swift</w:t>
      </w:r>
    </w:p>
    <w:p w:rsidR="0055073F" w:rsidRPr="0055073F" w:rsidRDefault="0055073F" w:rsidP="007A2F74">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NSOperationQueue.mainQueue().addOperationWithBlock { () -&gt; Void in</w:t>
      </w:r>
    </w:p>
    <w:p w:rsidR="0055073F" w:rsidRPr="0055073F" w:rsidRDefault="0055073F" w:rsidP="007A2F74">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p>
    <w:p w:rsidR="0055073F" w:rsidRPr="0055073F" w:rsidRDefault="0055073F" w:rsidP="007A2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405" w:left="-286" w:hangingChars="235" w:hanging="564"/>
        <w:jc w:val="left"/>
        <w:rPr>
          <w:rFonts w:ascii="宋体" w:eastAsia="宋体" w:hAnsi="宋体" w:cs="宋体"/>
          <w:kern w:val="0"/>
          <w:sz w:val="24"/>
          <w:szCs w:val="24"/>
        </w:rPr>
      </w:pPr>
      <w:r w:rsidRPr="0055073F">
        <w:rPr>
          <w:rFonts w:ascii="宋体" w:eastAsia="宋体" w:hAnsi="宋体" w:cs="宋体"/>
          <w:kern w:val="0"/>
          <w:sz w:val="24"/>
          <w:szCs w:val="24"/>
        </w:rPr>
        <w:t>}</w:t>
      </w:r>
    </w:p>
    <w:p w:rsidR="0055073F" w:rsidRPr="0055073F" w:rsidRDefault="0055073F" w:rsidP="007A2F74">
      <w:pPr>
        <w:widowControl/>
        <w:spacing w:after="100" w:afterAutospacing="1" w:line="0" w:lineRule="atLeast"/>
        <w:ind w:leftChars="-405" w:left="-1" w:hangingChars="235" w:hanging="849"/>
        <w:jc w:val="left"/>
        <w:outlineLvl w:val="1"/>
        <w:rPr>
          <w:rFonts w:ascii="宋体" w:eastAsia="宋体" w:hAnsi="宋体" w:cs="宋体"/>
          <w:b/>
          <w:bCs/>
          <w:kern w:val="0"/>
          <w:sz w:val="36"/>
          <w:szCs w:val="36"/>
        </w:rPr>
      </w:pPr>
      <w:r w:rsidRPr="0055073F">
        <w:rPr>
          <w:rFonts w:ascii="宋体" w:eastAsia="宋体" w:hAnsi="宋体" w:cs="宋体"/>
          <w:b/>
          <w:bCs/>
          <w:kern w:val="0"/>
          <w:sz w:val="36"/>
          <w:szCs w:val="36"/>
        </w:rPr>
        <w:t>总结</w:t>
      </w:r>
    </w:p>
    <w:p w:rsidR="00A912D6" w:rsidRPr="007A2F74" w:rsidRDefault="0055073F" w:rsidP="007A2F74">
      <w:pPr>
        <w:widowControl/>
        <w:spacing w:after="100" w:afterAutospacing="1" w:line="0" w:lineRule="atLeast"/>
        <w:ind w:leftChars="-405" w:left="-286" w:hangingChars="235" w:hanging="564"/>
        <w:jc w:val="left"/>
        <w:rPr>
          <w:rFonts w:ascii="宋体" w:eastAsia="宋体" w:hAnsi="宋体" w:cs="宋体" w:hint="eastAsia"/>
          <w:kern w:val="0"/>
          <w:sz w:val="24"/>
          <w:szCs w:val="24"/>
        </w:rPr>
      </w:pPr>
      <w:r w:rsidRPr="0055073F">
        <w:rPr>
          <w:rFonts w:ascii="宋体" w:eastAsia="宋体" w:hAnsi="宋体" w:cs="宋体"/>
          <w:kern w:val="0"/>
          <w:sz w:val="24"/>
          <w:szCs w:val="24"/>
        </w:rPr>
        <w:t>好的吧，总算写完了，纯手敲6k多字，感动死我了。花了两天，时间跨度有点大，所以可能有些地方上段不接下段或者有的地方不完整，如果你看着比较费力或者有什么地方有问题，都可以在评论区告诉我，我会及时修改的。当然啦，多线程的东西也不止这些，题目也就只是个题目，不要当真。想要了解更多的东西，还得自己去网上挖掘相关资料。多看看官方文档。实在是编不下去了，大家好好看~。对了，看我写的这么卖力，不打赏的话得点个喜欢也是极好的。</w:t>
      </w:r>
      <w:bookmarkStart w:id="7" w:name="_GoBack"/>
      <w:bookmarkEnd w:id="7"/>
    </w:p>
    <w:sectPr w:rsidR="00A912D6" w:rsidRPr="007A2F74" w:rsidSect="007A2F74">
      <w:footerReference w:type="default" r:id="rId12"/>
      <w:pgSz w:w="11906" w:h="16838"/>
      <w:pgMar w:top="1440" w:right="849"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881" w:rsidRDefault="005F5881" w:rsidP="007A2F74">
      <w:r>
        <w:separator/>
      </w:r>
    </w:p>
  </w:endnote>
  <w:endnote w:type="continuationSeparator" w:id="0">
    <w:p w:rsidR="005F5881" w:rsidRDefault="005F5881" w:rsidP="007A2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3323503"/>
      <w:docPartObj>
        <w:docPartGallery w:val="Page Numbers (Bottom of Page)"/>
        <w:docPartUnique/>
      </w:docPartObj>
    </w:sdtPr>
    <w:sdtContent>
      <w:sdt>
        <w:sdtPr>
          <w:id w:val="-1705238520"/>
          <w:docPartObj>
            <w:docPartGallery w:val="Page Numbers (Top of Page)"/>
            <w:docPartUnique/>
          </w:docPartObj>
        </w:sdtPr>
        <w:sdtContent>
          <w:p w:rsidR="007A2F74" w:rsidRDefault="007A2F74">
            <w:pPr>
              <w:pStyle w:val="aa"/>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22</w:t>
            </w:r>
            <w:r>
              <w:rPr>
                <w:b/>
                <w:bCs/>
                <w:sz w:val="24"/>
                <w:szCs w:val="24"/>
              </w:rPr>
              <w:fldChar w:fldCharType="end"/>
            </w:r>
          </w:p>
        </w:sdtContent>
      </w:sdt>
    </w:sdtContent>
  </w:sdt>
  <w:p w:rsidR="007A2F74" w:rsidRDefault="007A2F74">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881" w:rsidRDefault="005F5881" w:rsidP="007A2F74">
      <w:r>
        <w:separator/>
      </w:r>
    </w:p>
  </w:footnote>
  <w:footnote w:type="continuationSeparator" w:id="0">
    <w:p w:rsidR="005F5881" w:rsidRDefault="005F5881" w:rsidP="007A2F7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0455B"/>
    <w:multiLevelType w:val="multilevel"/>
    <w:tmpl w:val="FD76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775B5"/>
    <w:multiLevelType w:val="multilevel"/>
    <w:tmpl w:val="0880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00B7B"/>
    <w:multiLevelType w:val="multilevel"/>
    <w:tmpl w:val="5184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63C1F"/>
    <w:multiLevelType w:val="multilevel"/>
    <w:tmpl w:val="80E8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E4D96"/>
    <w:multiLevelType w:val="multilevel"/>
    <w:tmpl w:val="4DF6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E10BD"/>
    <w:multiLevelType w:val="multilevel"/>
    <w:tmpl w:val="C854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247111"/>
    <w:multiLevelType w:val="multilevel"/>
    <w:tmpl w:val="D634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C521C"/>
    <w:multiLevelType w:val="multilevel"/>
    <w:tmpl w:val="608A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5104A"/>
    <w:multiLevelType w:val="multilevel"/>
    <w:tmpl w:val="457A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C931DB"/>
    <w:multiLevelType w:val="multilevel"/>
    <w:tmpl w:val="B670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CB29AA"/>
    <w:multiLevelType w:val="multilevel"/>
    <w:tmpl w:val="429A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050D83"/>
    <w:multiLevelType w:val="multilevel"/>
    <w:tmpl w:val="093E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0442F"/>
    <w:multiLevelType w:val="multilevel"/>
    <w:tmpl w:val="F8E8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E44CE8"/>
    <w:multiLevelType w:val="multilevel"/>
    <w:tmpl w:val="4E6C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350619"/>
    <w:multiLevelType w:val="multilevel"/>
    <w:tmpl w:val="4640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670088"/>
    <w:multiLevelType w:val="multilevel"/>
    <w:tmpl w:val="3B7EE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D47377"/>
    <w:multiLevelType w:val="multilevel"/>
    <w:tmpl w:val="C3F2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91DAC"/>
    <w:multiLevelType w:val="multilevel"/>
    <w:tmpl w:val="1098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2"/>
  </w:num>
  <w:num w:numId="4">
    <w:abstractNumId w:val="17"/>
  </w:num>
  <w:num w:numId="5">
    <w:abstractNumId w:val="12"/>
  </w:num>
  <w:num w:numId="6">
    <w:abstractNumId w:val="5"/>
  </w:num>
  <w:num w:numId="7">
    <w:abstractNumId w:val="8"/>
  </w:num>
  <w:num w:numId="8">
    <w:abstractNumId w:val="15"/>
  </w:num>
  <w:num w:numId="9">
    <w:abstractNumId w:val="16"/>
  </w:num>
  <w:num w:numId="10">
    <w:abstractNumId w:val="10"/>
  </w:num>
  <w:num w:numId="11">
    <w:abstractNumId w:val="7"/>
  </w:num>
  <w:num w:numId="12">
    <w:abstractNumId w:val="9"/>
  </w:num>
  <w:num w:numId="13">
    <w:abstractNumId w:val="3"/>
  </w:num>
  <w:num w:numId="14">
    <w:abstractNumId w:val="0"/>
  </w:num>
  <w:num w:numId="15">
    <w:abstractNumId w:val="4"/>
  </w:num>
  <w:num w:numId="16">
    <w:abstractNumId w:val="1"/>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92D"/>
    <w:rsid w:val="00370830"/>
    <w:rsid w:val="0055073F"/>
    <w:rsid w:val="005F5881"/>
    <w:rsid w:val="007A2F74"/>
    <w:rsid w:val="00A912D6"/>
    <w:rsid w:val="00B71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04701"/>
  <w15:chartTrackingRefBased/>
  <w15:docId w15:val="{100EFEC4-C2D4-4604-99B8-43FC8B65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55073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5073F"/>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0"/>
    <w:uiPriority w:val="9"/>
    <w:qFormat/>
    <w:rsid w:val="0055073F"/>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5073F"/>
    <w:rPr>
      <w:rFonts w:ascii="宋体" w:eastAsia="宋体" w:hAnsi="宋体" w:cs="宋体"/>
      <w:b/>
      <w:bCs/>
      <w:kern w:val="0"/>
      <w:sz w:val="36"/>
      <w:szCs w:val="36"/>
    </w:rPr>
  </w:style>
  <w:style w:type="character" w:customStyle="1" w:styleId="30">
    <w:name w:val="标题 3 字符"/>
    <w:basedOn w:val="a0"/>
    <w:link w:val="3"/>
    <w:uiPriority w:val="9"/>
    <w:rsid w:val="0055073F"/>
    <w:rPr>
      <w:rFonts w:ascii="宋体" w:eastAsia="宋体" w:hAnsi="宋体" w:cs="宋体"/>
      <w:b/>
      <w:bCs/>
      <w:kern w:val="0"/>
      <w:sz w:val="27"/>
      <w:szCs w:val="27"/>
    </w:rPr>
  </w:style>
  <w:style w:type="character" w:customStyle="1" w:styleId="60">
    <w:name w:val="标题 6 字符"/>
    <w:basedOn w:val="a0"/>
    <w:link w:val="6"/>
    <w:uiPriority w:val="9"/>
    <w:rsid w:val="0055073F"/>
    <w:rPr>
      <w:rFonts w:ascii="宋体" w:eastAsia="宋体" w:hAnsi="宋体" w:cs="宋体"/>
      <w:b/>
      <w:bCs/>
      <w:kern w:val="0"/>
      <w:sz w:val="15"/>
      <w:szCs w:val="15"/>
    </w:rPr>
  </w:style>
  <w:style w:type="paragraph" w:customStyle="1" w:styleId="msonormal0">
    <w:name w:val="msonormal"/>
    <w:basedOn w:val="a"/>
    <w:rsid w:val="0055073F"/>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55073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5073F"/>
    <w:rPr>
      <w:rFonts w:ascii="宋体" w:eastAsia="宋体" w:hAnsi="宋体" w:cs="宋体"/>
      <w:sz w:val="24"/>
      <w:szCs w:val="24"/>
    </w:rPr>
  </w:style>
  <w:style w:type="character" w:styleId="a4">
    <w:name w:val="Strong"/>
    <w:basedOn w:val="a0"/>
    <w:uiPriority w:val="22"/>
    <w:qFormat/>
    <w:rsid w:val="0055073F"/>
    <w:rPr>
      <w:b/>
      <w:bCs/>
    </w:rPr>
  </w:style>
  <w:style w:type="paragraph" w:styleId="HTML0">
    <w:name w:val="HTML Preformatted"/>
    <w:basedOn w:val="a"/>
    <w:link w:val="HTML1"/>
    <w:uiPriority w:val="99"/>
    <w:semiHidden/>
    <w:unhideWhenUsed/>
    <w:rsid w:val="005507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55073F"/>
    <w:rPr>
      <w:rFonts w:ascii="宋体" w:eastAsia="宋体" w:hAnsi="宋体" w:cs="宋体"/>
      <w:kern w:val="0"/>
      <w:sz w:val="24"/>
      <w:szCs w:val="24"/>
    </w:rPr>
  </w:style>
  <w:style w:type="character" w:customStyle="1" w:styleId="hljs-keyword">
    <w:name w:val="hljs-keyword"/>
    <w:basedOn w:val="a0"/>
    <w:rsid w:val="0055073F"/>
  </w:style>
  <w:style w:type="character" w:customStyle="1" w:styleId="hljs-builtin">
    <w:name w:val="hljs-built_in"/>
    <w:basedOn w:val="a0"/>
    <w:rsid w:val="0055073F"/>
  </w:style>
  <w:style w:type="character" w:customStyle="1" w:styleId="hljs-comment">
    <w:name w:val="hljs-comment"/>
    <w:basedOn w:val="a0"/>
    <w:rsid w:val="0055073F"/>
  </w:style>
  <w:style w:type="character" w:customStyle="1" w:styleId="hljs-literal">
    <w:name w:val="hljs-literal"/>
    <w:basedOn w:val="a0"/>
    <w:rsid w:val="0055073F"/>
  </w:style>
  <w:style w:type="character" w:customStyle="1" w:styleId="hljs-string">
    <w:name w:val="hljs-string"/>
    <w:basedOn w:val="a0"/>
    <w:rsid w:val="0055073F"/>
  </w:style>
  <w:style w:type="character" w:styleId="a5">
    <w:name w:val="Hyperlink"/>
    <w:basedOn w:val="a0"/>
    <w:uiPriority w:val="99"/>
    <w:semiHidden/>
    <w:unhideWhenUsed/>
    <w:rsid w:val="0055073F"/>
    <w:rPr>
      <w:color w:val="0000FF"/>
      <w:u w:val="single"/>
    </w:rPr>
  </w:style>
  <w:style w:type="character" w:customStyle="1" w:styleId="hljs-meta">
    <w:name w:val="hljs-meta"/>
    <w:basedOn w:val="a0"/>
    <w:rsid w:val="0055073F"/>
  </w:style>
  <w:style w:type="character" w:customStyle="1" w:styleId="hljs-type">
    <w:name w:val="hljs-type"/>
    <w:basedOn w:val="a0"/>
    <w:rsid w:val="0055073F"/>
  </w:style>
  <w:style w:type="character" w:customStyle="1" w:styleId="hljs-number">
    <w:name w:val="hljs-number"/>
    <w:basedOn w:val="a0"/>
    <w:rsid w:val="0055073F"/>
  </w:style>
  <w:style w:type="character" w:customStyle="1" w:styleId="hljs-variable">
    <w:name w:val="hljs-variable"/>
    <w:basedOn w:val="a0"/>
    <w:rsid w:val="0055073F"/>
  </w:style>
  <w:style w:type="character" w:customStyle="1" w:styleId="hljs-regexp">
    <w:name w:val="hljs-regexp"/>
    <w:basedOn w:val="a0"/>
    <w:rsid w:val="0055073F"/>
  </w:style>
  <w:style w:type="character" w:customStyle="1" w:styleId="bash">
    <w:name w:val="bash"/>
    <w:basedOn w:val="a0"/>
    <w:rsid w:val="0055073F"/>
  </w:style>
  <w:style w:type="character" w:customStyle="1" w:styleId="hljs-class">
    <w:name w:val="hljs-class"/>
    <w:basedOn w:val="a0"/>
    <w:rsid w:val="0055073F"/>
  </w:style>
  <w:style w:type="character" w:customStyle="1" w:styleId="hljs-title">
    <w:name w:val="hljs-title"/>
    <w:basedOn w:val="a0"/>
    <w:rsid w:val="0055073F"/>
  </w:style>
  <w:style w:type="character" w:customStyle="1" w:styleId="hljs-name">
    <w:name w:val="hljs-name"/>
    <w:basedOn w:val="a0"/>
    <w:rsid w:val="0055073F"/>
  </w:style>
  <w:style w:type="character" w:customStyle="1" w:styleId="hljs-function">
    <w:name w:val="hljs-function"/>
    <w:basedOn w:val="a0"/>
    <w:rsid w:val="0055073F"/>
  </w:style>
  <w:style w:type="character" w:customStyle="1" w:styleId="hljs-params">
    <w:name w:val="hljs-params"/>
    <w:basedOn w:val="a0"/>
    <w:rsid w:val="0055073F"/>
  </w:style>
  <w:style w:type="paragraph" w:styleId="a6">
    <w:name w:val="Balloon Text"/>
    <w:basedOn w:val="a"/>
    <w:link w:val="a7"/>
    <w:uiPriority w:val="99"/>
    <w:semiHidden/>
    <w:unhideWhenUsed/>
    <w:rsid w:val="00370830"/>
    <w:rPr>
      <w:sz w:val="18"/>
      <w:szCs w:val="18"/>
    </w:rPr>
  </w:style>
  <w:style w:type="character" w:customStyle="1" w:styleId="a7">
    <w:name w:val="批注框文本 字符"/>
    <w:basedOn w:val="a0"/>
    <w:link w:val="a6"/>
    <w:uiPriority w:val="99"/>
    <w:semiHidden/>
    <w:rsid w:val="00370830"/>
    <w:rPr>
      <w:sz w:val="18"/>
      <w:szCs w:val="18"/>
    </w:rPr>
  </w:style>
  <w:style w:type="paragraph" w:styleId="a8">
    <w:name w:val="header"/>
    <w:basedOn w:val="a"/>
    <w:link w:val="a9"/>
    <w:uiPriority w:val="99"/>
    <w:unhideWhenUsed/>
    <w:rsid w:val="007A2F7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A2F74"/>
    <w:rPr>
      <w:sz w:val="18"/>
      <w:szCs w:val="18"/>
    </w:rPr>
  </w:style>
  <w:style w:type="paragraph" w:styleId="aa">
    <w:name w:val="footer"/>
    <w:basedOn w:val="a"/>
    <w:link w:val="ab"/>
    <w:uiPriority w:val="99"/>
    <w:unhideWhenUsed/>
    <w:rsid w:val="007A2F74"/>
    <w:pPr>
      <w:tabs>
        <w:tab w:val="center" w:pos="4153"/>
        <w:tab w:val="right" w:pos="8306"/>
      </w:tabs>
      <w:snapToGrid w:val="0"/>
      <w:jc w:val="left"/>
    </w:pPr>
    <w:rPr>
      <w:sz w:val="18"/>
      <w:szCs w:val="18"/>
    </w:rPr>
  </w:style>
  <w:style w:type="character" w:customStyle="1" w:styleId="ab">
    <w:name w:val="页脚 字符"/>
    <w:basedOn w:val="a0"/>
    <w:link w:val="aa"/>
    <w:uiPriority w:val="99"/>
    <w:rsid w:val="007A2F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1983">
      <w:bodyDiv w:val="1"/>
      <w:marLeft w:val="0"/>
      <w:marRight w:val="0"/>
      <w:marTop w:val="0"/>
      <w:marBottom w:val="0"/>
      <w:divBdr>
        <w:top w:val="none" w:sz="0" w:space="0" w:color="auto"/>
        <w:left w:val="none" w:sz="0" w:space="0" w:color="auto"/>
        <w:bottom w:val="none" w:sz="0" w:space="0" w:color="auto"/>
        <w:right w:val="none" w:sz="0" w:space="0" w:color="auto"/>
      </w:divBdr>
      <w:divsChild>
        <w:div w:id="1232884378">
          <w:marLeft w:val="0"/>
          <w:marRight w:val="0"/>
          <w:marTop w:val="0"/>
          <w:marBottom w:val="0"/>
          <w:divBdr>
            <w:top w:val="none" w:sz="0" w:space="0" w:color="auto"/>
            <w:left w:val="none" w:sz="0" w:space="0" w:color="auto"/>
            <w:bottom w:val="none" w:sz="0" w:space="0" w:color="auto"/>
            <w:right w:val="none" w:sz="0" w:space="0" w:color="auto"/>
          </w:divBdr>
          <w:divsChild>
            <w:div w:id="1948923146">
              <w:marLeft w:val="0"/>
              <w:marRight w:val="0"/>
              <w:marTop w:val="0"/>
              <w:marBottom w:val="0"/>
              <w:divBdr>
                <w:top w:val="none" w:sz="0" w:space="0" w:color="auto"/>
                <w:left w:val="none" w:sz="0" w:space="0" w:color="auto"/>
                <w:bottom w:val="none" w:sz="0" w:space="0" w:color="auto"/>
                <w:right w:val="none" w:sz="0" w:space="0" w:color="auto"/>
              </w:divBdr>
              <w:divsChild>
                <w:div w:id="917523258">
                  <w:blockQuote w:val="1"/>
                  <w:marLeft w:val="720"/>
                  <w:marRight w:val="720"/>
                  <w:marTop w:val="100"/>
                  <w:marBottom w:val="100"/>
                  <w:divBdr>
                    <w:top w:val="none" w:sz="0" w:space="0" w:color="auto"/>
                    <w:left w:val="none" w:sz="0" w:space="0" w:color="auto"/>
                    <w:bottom w:val="none" w:sz="0" w:space="0" w:color="auto"/>
                    <w:right w:val="none" w:sz="0" w:space="0" w:color="auto"/>
                  </w:divBdr>
                </w:div>
                <w:div w:id="47529584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927942">
                  <w:blockQuote w:val="1"/>
                  <w:marLeft w:val="720"/>
                  <w:marRight w:val="720"/>
                  <w:marTop w:val="100"/>
                  <w:marBottom w:val="100"/>
                  <w:divBdr>
                    <w:top w:val="none" w:sz="0" w:space="0" w:color="auto"/>
                    <w:left w:val="none" w:sz="0" w:space="0" w:color="auto"/>
                    <w:bottom w:val="none" w:sz="0" w:space="0" w:color="auto"/>
                    <w:right w:val="none" w:sz="0" w:space="0" w:color="auto"/>
                  </w:divBdr>
                </w:div>
                <w:div w:id="92408564">
                  <w:blockQuote w:val="1"/>
                  <w:marLeft w:val="720"/>
                  <w:marRight w:val="720"/>
                  <w:marTop w:val="100"/>
                  <w:marBottom w:val="100"/>
                  <w:divBdr>
                    <w:top w:val="none" w:sz="0" w:space="0" w:color="auto"/>
                    <w:left w:val="none" w:sz="0" w:space="0" w:color="auto"/>
                    <w:bottom w:val="none" w:sz="0" w:space="0" w:color="auto"/>
                    <w:right w:val="none" w:sz="0" w:space="0" w:color="auto"/>
                  </w:divBdr>
                </w:div>
                <w:div w:id="898975643">
                  <w:blockQuote w:val="1"/>
                  <w:marLeft w:val="720"/>
                  <w:marRight w:val="720"/>
                  <w:marTop w:val="100"/>
                  <w:marBottom w:val="100"/>
                  <w:divBdr>
                    <w:top w:val="none" w:sz="0" w:space="0" w:color="auto"/>
                    <w:left w:val="none" w:sz="0" w:space="0" w:color="auto"/>
                    <w:bottom w:val="none" w:sz="0" w:space="0" w:color="auto"/>
                    <w:right w:val="none" w:sz="0" w:space="0" w:color="auto"/>
                  </w:divBdr>
                </w:div>
                <w:div w:id="64693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543658">
                  <w:blockQuote w:val="1"/>
                  <w:marLeft w:val="720"/>
                  <w:marRight w:val="720"/>
                  <w:marTop w:val="100"/>
                  <w:marBottom w:val="100"/>
                  <w:divBdr>
                    <w:top w:val="none" w:sz="0" w:space="0" w:color="auto"/>
                    <w:left w:val="none" w:sz="0" w:space="0" w:color="auto"/>
                    <w:bottom w:val="none" w:sz="0" w:space="0" w:color="auto"/>
                    <w:right w:val="none" w:sz="0" w:space="0" w:color="auto"/>
                  </w:divBdr>
                </w:div>
                <w:div w:id="273831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165709">
                  <w:blockQuote w:val="1"/>
                  <w:marLeft w:val="720"/>
                  <w:marRight w:val="720"/>
                  <w:marTop w:val="100"/>
                  <w:marBottom w:val="100"/>
                  <w:divBdr>
                    <w:top w:val="none" w:sz="0" w:space="0" w:color="auto"/>
                    <w:left w:val="none" w:sz="0" w:space="0" w:color="auto"/>
                    <w:bottom w:val="none" w:sz="0" w:space="0" w:color="auto"/>
                    <w:right w:val="none" w:sz="0" w:space="0" w:color="auto"/>
                  </w:divBdr>
                </w:div>
                <w:div w:id="76951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667386">
                  <w:blockQuote w:val="1"/>
                  <w:marLeft w:val="720"/>
                  <w:marRight w:val="720"/>
                  <w:marTop w:val="100"/>
                  <w:marBottom w:val="100"/>
                  <w:divBdr>
                    <w:top w:val="none" w:sz="0" w:space="0" w:color="auto"/>
                    <w:left w:val="none" w:sz="0" w:space="0" w:color="auto"/>
                    <w:bottom w:val="none" w:sz="0" w:space="0" w:color="auto"/>
                    <w:right w:val="none" w:sz="0" w:space="0" w:color="auto"/>
                  </w:divBdr>
                </w:div>
                <w:div w:id="692732729">
                  <w:blockQuote w:val="1"/>
                  <w:marLeft w:val="720"/>
                  <w:marRight w:val="720"/>
                  <w:marTop w:val="100"/>
                  <w:marBottom w:val="100"/>
                  <w:divBdr>
                    <w:top w:val="none" w:sz="0" w:space="0" w:color="auto"/>
                    <w:left w:val="none" w:sz="0" w:space="0" w:color="auto"/>
                    <w:bottom w:val="none" w:sz="0" w:space="0" w:color="auto"/>
                    <w:right w:val="none" w:sz="0" w:space="0" w:color="auto"/>
                  </w:divBdr>
                </w:div>
                <w:div w:id="7456912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093013">
                  <w:blockQuote w:val="1"/>
                  <w:marLeft w:val="720"/>
                  <w:marRight w:val="720"/>
                  <w:marTop w:val="100"/>
                  <w:marBottom w:val="100"/>
                  <w:divBdr>
                    <w:top w:val="none" w:sz="0" w:space="0" w:color="auto"/>
                    <w:left w:val="none" w:sz="0" w:space="0" w:color="auto"/>
                    <w:bottom w:val="none" w:sz="0" w:space="0" w:color="auto"/>
                    <w:right w:val="none" w:sz="0" w:space="0" w:color="auto"/>
                  </w:divBdr>
                </w:div>
                <w:div w:id="63033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823059">
                  <w:blockQuote w:val="1"/>
                  <w:marLeft w:val="720"/>
                  <w:marRight w:val="720"/>
                  <w:marTop w:val="100"/>
                  <w:marBottom w:val="100"/>
                  <w:divBdr>
                    <w:top w:val="none" w:sz="0" w:space="0" w:color="auto"/>
                    <w:left w:val="none" w:sz="0" w:space="0" w:color="auto"/>
                    <w:bottom w:val="none" w:sz="0" w:space="0" w:color="auto"/>
                    <w:right w:val="none" w:sz="0" w:space="0" w:color="auto"/>
                  </w:divBdr>
                </w:div>
                <w:div w:id="68886460">
                  <w:blockQuote w:val="1"/>
                  <w:marLeft w:val="720"/>
                  <w:marRight w:val="720"/>
                  <w:marTop w:val="100"/>
                  <w:marBottom w:val="100"/>
                  <w:divBdr>
                    <w:top w:val="none" w:sz="0" w:space="0" w:color="auto"/>
                    <w:left w:val="none" w:sz="0" w:space="0" w:color="auto"/>
                    <w:bottom w:val="none" w:sz="0" w:space="0" w:color="auto"/>
                    <w:right w:val="none" w:sz="0" w:space="0" w:color="auto"/>
                  </w:divBdr>
                </w:div>
                <w:div w:id="9871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5514176/using-swift-cfunctionpointer-to-pass-a-callback-to-coremidi-ap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vtf.cn/?p=937" TargetMode="External"/><Relationship Id="rId5" Type="http://schemas.openxmlformats.org/officeDocument/2006/relationships/webSettings" Target="webSettings.xml"/><Relationship Id="rId10" Type="http://schemas.openxmlformats.org/officeDocument/2006/relationships/hyperlink" Target="http://stackoverflow.com/questions/25951195/swift-print-vs-println-vs-nslog" TargetMode="External"/><Relationship Id="rId4" Type="http://schemas.openxmlformats.org/officeDocument/2006/relationships/settings" Target="settings.xml"/><Relationship Id="rId9" Type="http://schemas.openxmlformats.org/officeDocument/2006/relationships/hyperlink" Target="http://stackoverflow.com/questions/26644477/nsinvocationoperation-is-unavailable-in-xcode-6-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3645469-BEAE-466B-B90C-7B1A9FB62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22</Pages>
  <Words>3603</Words>
  <Characters>20539</Characters>
  <Application>Microsoft Office Word</Application>
  <DocSecurity>0</DocSecurity>
  <Lines>171</Lines>
  <Paragraphs>48</Paragraphs>
  <ScaleCrop>false</ScaleCrop>
  <Company/>
  <LinksUpToDate>false</LinksUpToDate>
  <CharactersWithSpaces>24094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WenLongWen</dc:creator>
  <cp:keywords/>
  <dc:description/>
  <cp:lastModifiedBy>WenLongWen</cp:lastModifiedBy>
  <cp:revision>3</cp:revision>
  <cp:lastPrinted>2017-07-15T01:50:00Z</cp:lastPrinted>
  <dcterms:created xsi:type="dcterms:W3CDTF">2017-07-15T01:18:00Z</dcterms:created>
  <dcterms:modified xsi:type="dcterms:W3CDTF">2017-07-15T01:50:00Z</dcterms:modified>
</cp:coreProperties>
</file>